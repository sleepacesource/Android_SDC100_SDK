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8C0C5C">
        <w:trPr>
          <w:trHeight w:val="892"/>
          <w:jc w:val="center"/>
        </w:trPr>
        <w:tc>
          <w:tcPr>
            <w:tcW w:w="8522" w:type="dxa"/>
          </w:tcPr>
          <w:p w:rsidR="008C0C5C" w:rsidRDefault="008C0C5C">
            <w:pPr>
              <w:jc w:val="center"/>
              <w:rPr>
                <w:rFonts w:ascii="微软雅黑" w:eastAsia="微软雅黑" w:hAnsi="微软雅黑" w:cs="微软雅黑"/>
                <w:b/>
                <w:bCs/>
                <w:sz w:val="32"/>
                <w:szCs w:val="40"/>
              </w:rPr>
            </w:pPr>
          </w:p>
        </w:tc>
      </w:tr>
      <w:tr w:rsidR="008C0C5C">
        <w:trPr>
          <w:trHeight w:val="1440"/>
          <w:jc w:val="center"/>
        </w:trPr>
        <w:tc>
          <w:tcPr>
            <w:tcW w:w="8522" w:type="dxa"/>
            <w:tcBorders>
              <w:bottom w:val="single" w:sz="4" w:space="0" w:color="4F81BD"/>
            </w:tcBorders>
            <w:vAlign w:val="center"/>
          </w:tcPr>
          <w:p w:rsidR="008C0C5C" w:rsidRDefault="00FB5E27">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SDC1</w:t>
            </w:r>
            <w:r w:rsidR="00242E6D">
              <w:rPr>
                <w:rFonts w:ascii="微软雅黑" w:eastAsia="微软雅黑" w:hAnsi="微软雅黑" w:cs="微软雅黑" w:hint="eastAsia"/>
                <w:b/>
                <w:bCs/>
                <w:sz w:val="32"/>
                <w:szCs w:val="40"/>
              </w:rPr>
              <w:t>00</w:t>
            </w:r>
            <w:r w:rsidR="002B42D4">
              <w:rPr>
                <w:rFonts w:ascii="微软雅黑" w:eastAsia="微软雅黑" w:hAnsi="微软雅黑" w:cs="微软雅黑" w:hint="eastAsia"/>
                <w:b/>
                <w:bCs/>
                <w:sz w:val="32"/>
                <w:szCs w:val="40"/>
              </w:rPr>
              <w:t xml:space="preserve"> Android SDK Description</w:t>
            </w:r>
          </w:p>
        </w:tc>
      </w:tr>
      <w:tr w:rsidR="008C0C5C">
        <w:trPr>
          <w:trHeight w:val="720"/>
          <w:jc w:val="center"/>
        </w:trPr>
        <w:tc>
          <w:tcPr>
            <w:tcW w:w="8522" w:type="dxa"/>
            <w:tcBorders>
              <w:top w:val="single" w:sz="4" w:space="0" w:color="4F81BD"/>
            </w:tcBorders>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8C0C5C">
        <w:trPr>
          <w:trHeight w:val="360"/>
          <w:jc w:val="center"/>
        </w:trPr>
        <w:tc>
          <w:tcPr>
            <w:tcW w:w="8522" w:type="dxa"/>
            <w:vAlign w:val="center"/>
          </w:tcPr>
          <w:p w:rsidR="008C0C5C" w:rsidRDefault="008C0C5C">
            <w:pPr>
              <w:jc w:val="center"/>
              <w:rPr>
                <w:rFonts w:ascii="微软雅黑" w:eastAsia="微软雅黑" w:hAnsi="微软雅黑" w:cs="微软雅黑"/>
                <w:b/>
                <w:bCs/>
                <w:sz w:val="32"/>
                <w:szCs w:val="40"/>
              </w:rPr>
            </w:pPr>
          </w:p>
        </w:tc>
      </w:tr>
      <w:tr w:rsidR="008C0C5C">
        <w:trPr>
          <w:trHeight w:val="360"/>
          <w:jc w:val="center"/>
        </w:trPr>
        <w:tc>
          <w:tcPr>
            <w:tcW w:w="8522" w:type="dxa"/>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Author: </w:t>
            </w:r>
            <w:r w:rsidR="001F55EB">
              <w:rPr>
                <w:rFonts w:ascii="微软雅黑" w:eastAsia="微软雅黑" w:hAnsi="微软雅黑" w:cs="微软雅黑" w:hint="eastAsia"/>
                <w:b/>
                <w:bCs/>
                <w:sz w:val="32"/>
                <w:szCs w:val="40"/>
              </w:rPr>
              <w:t>WangYong</w:t>
            </w:r>
          </w:p>
        </w:tc>
      </w:tr>
      <w:tr w:rsidR="008C0C5C">
        <w:trPr>
          <w:trHeight w:val="360"/>
          <w:jc w:val="center"/>
        </w:trPr>
        <w:tc>
          <w:tcPr>
            <w:tcW w:w="8522" w:type="dxa"/>
            <w:vAlign w:val="center"/>
          </w:tcPr>
          <w:p w:rsidR="008C0C5C" w:rsidRDefault="00827E4B">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2023/12</w:t>
            </w:r>
            <w:r w:rsidR="002B42D4">
              <w:rPr>
                <w:rFonts w:ascii="微软雅黑" w:eastAsia="微软雅黑" w:hAnsi="微软雅黑" w:cs="微软雅黑" w:hint="eastAsia"/>
                <w:b/>
                <w:bCs/>
                <w:sz w:val="32"/>
                <w:szCs w:val="40"/>
              </w:rPr>
              <w:t>/</w:t>
            </w:r>
            <w:r w:rsidR="00B54369">
              <w:rPr>
                <w:rFonts w:ascii="微软雅黑" w:eastAsia="微软雅黑" w:hAnsi="微软雅黑" w:cs="微软雅黑" w:hint="eastAsia"/>
                <w:b/>
                <w:bCs/>
                <w:sz w:val="32"/>
                <w:szCs w:val="40"/>
              </w:rPr>
              <w:t>1</w:t>
            </w:r>
            <w:r w:rsidR="00FA0B2A">
              <w:rPr>
                <w:rFonts w:ascii="微软雅黑" w:eastAsia="微软雅黑" w:hAnsi="微软雅黑" w:cs="微软雅黑" w:hint="eastAsia"/>
                <w:b/>
                <w:bCs/>
                <w:sz w:val="32"/>
                <w:szCs w:val="40"/>
              </w:rPr>
              <w:t>3</w:t>
            </w:r>
          </w:p>
        </w:tc>
      </w:tr>
    </w:tbl>
    <w:p w:rsidR="008C0C5C" w:rsidRDefault="008C0C5C">
      <w:pPr>
        <w:jc w:val="center"/>
        <w:rPr>
          <w:rFonts w:ascii="微软雅黑" w:eastAsia="微软雅黑" w:hAnsi="微软雅黑" w:cs="微软雅黑"/>
          <w:b/>
          <w:bCs/>
          <w:sz w:val="32"/>
          <w:szCs w:val="40"/>
        </w:rPr>
      </w:pPr>
    </w:p>
    <w:p w:rsidR="008C0C5C" w:rsidRDefault="002B42D4">
      <w:pPr>
        <w:pStyle w:val="1"/>
        <w:jc w:val="center"/>
        <w:rPr>
          <w:rFonts w:ascii="微软雅黑" w:eastAsia="微软雅黑" w:hAnsi="微软雅黑" w:cs="微软雅黑" w:hint="default"/>
          <w:sz w:val="21"/>
          <w:szCs w:val="21"/>
        </w:rPr>
      </w:pPr>
      <w:bookmarkStart w:id="0" w:name="_Toc21759"/>
      <w:bookmarkStart w:id="1" w:name="_Toc153819333"/>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454"/>
        <w:gridCol w:w="1587"/>
      </w:tblGrid>
      <w:tr w:rsidR="008C0C5C" w:rsidTr="00753CE5">
        <w:tc>
          <w:tcPr>
            <w:tcW w:w="1463"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454"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587"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8C0C5C" w:rsidTr="00753CE5">
        <w:tc>
          <w:tcPr>
            <w:tcW w:w="1463" w:type="dxa"/>
            <w:vAlign w:val="center"/>
          </w:tcPr>
          <w:p w:rsidR="008C0C5C" w:rsidRPr="00454BEC" w:rsidRDefault="00981912">
            <w:pPr>
              <w:spacing w:line="0" w:lineRule="atLeast"/>
              <w:jc w:val="center"/>
              <w:rPr>
                <w:rFonts w:ascii="微软雅黑" w:eastAsia="微软雅黑" w:hAnsi="微软雅黑" w:cs="微软雅黑"/>
                <w:sz w:val="18"/>
                <w:szCs w:val="18"/>
              </w:rPr>
            </w:pPr>
            <w:r>
              <w:rPr>
                <w:rFonts w:ascii="微软雅黑" w:eastAsia="微软雅黑" w:hAnsi="微软雅黑" w:cs="微软雅黑" w:hint="eastAsia"/>
                <w:sz w:val="18"/>
                <w:szCs w:val="18"/>
              </w:rPr>
              <w:t>2023-12</w:t>
            </w:r>
            <w:r w:rsidR="002B42D4" w:rsidRPr="00454BEC">
              <w:rPr>
                <w:rFonts w:ascii="微软雅黑" w:eastAsia="微软雅黑" w:hAnsi="微软雅黑" w:cs="微软雅黑" w:hint="eastAsia"/>
                <w:sz w:val="18"/>
                <w:szCs w:val="18"/>
              </w:rPr>
              <w:t>-</w:t>
            </w:r>
            <w:r w:rsidR="00FF7816">
              <w:rPr>
                <w:rFonts w:ascii="微软雅黑" w:eastAsia="微软雅黑" w:hAnsi="微软雅黑" w:cs="微软雅黑" w:hint="eastAsia"/>
                <w:sz w:val="18"/>
                <w:szCs w:val="18"/>
              </w:rPr>
              <w:t>1</w:t>
            </w:r>
            <w:r w:rsidR="00FA0B2A">
              <w:rPr>
                <w:rFonts w:ascii="微软雅黑" w:eastAsia="微软雅黑" w:hAnsi="微软雅黑" w:cs="微软雅黑" w:hint="eastAsia"/>
                <w:sz w:val="18"/>
                <w:szCs w:val="18"/>
              </w:rPr>
              <w:t>3</w:t>
            </w:r>
          </w:p>
        </w:tc>
        <w:tc>
          <w:tcPr>
            <w:tcW w:w="5454" w:type="dxa"/>
            <w:vAlign w:val="center"/>
          </w:tcPr>
          <w:p w:rsidR="008C0C5C" w:rsidRPr="00454BEC" w:rsidRDefault="002B42D4">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hint="eastAsia"/>
                <w:sz w:val="18"/>
                <w:szCs w:val="18"/>
              </w:rPr>
              <w:t>Create</w:t>
            </w:r>
          </w:p>
        </w:tc>
        <w:tc>
          <w:tcPr>
            <w:tcW w:w="1587" w:type="dxa"/>
            <w:vAlign w:val="center"/>
          </w:tcPr>
          <w:p w:rsidR="008C0C5C" w:rsidRPr="00454BEC" w:rsidRDefault="00FC3B39">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hint="eastAsia"/>
                <w:sz w:val="18"/>
                <w:szCs w:val="18"/>
              </w:rPr>
              <w:t>WangYong</w:t>
            </w: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rPr>
          <w:ins w:id="2" w:author="jollytsai" w:date="2016-09-08T17:50:00Z"/>
        </w:trPr>
        <w:tc>
          <w:tcPr>
            <w:tcW w:w="1463" w:type="dxa"/>
            <w:vAlign w:val="center"/>
          </w:tcPr>
          <w:p w:rsidR="004400C2" w:rsidRDefault="004400C2">
            <w:pPr>
              <w:spacing w:line="0" w:lineRule="atLeast"/>
              <w:jc w:val="center"/>
              <w:rPr>
                <w:ins w:id="3" w:author="jollytsai" w:date="2016-09-08T17:50:00Z"/>
                <w:rFonts w:ascii="微软雅黑" w:eastAsia="微软雅黑" w:hAnsi="微软雅黑" w:cs="微软雅黑"/>
                <w:b/>
                <w:bCs/>
                <w:szCs w:val="21"/>
              </w:rPr>
            </w:pPr>
          </w:p>
        </w:tc>
        <w:tc>
          <w:tcPr>
            <w:tcW w:w="5454" w:type="dxa"/>
            <w:vAlign w:val="center"/>
          </w:tcPr>
          <w:p w:rsidR="004400C2" w:rsidRDefault="004400C2">
            <w:pPr>
              <w:spacing w:line="0" w:lineRule="atLeast"/>
              <w:jc w:val="center"/>
              <w:rPr>
                <w:ins w:id="4" w:author="jollytsai" w:date="2016-09-08T17:50:00Z"/>
                <w:rFonts w:ascii="微软雅黑" w:eastAsia="微软雅黑" w:hAnsi="微软雅黑" w:cs="微软雅黑"/>
                <w:b/>
                <w:bCs/>
                <w:szCs w:val="21"/>
              </w:rPr>
            </w:pPr>
          </w:p>
        </w:tc>
        <w:tc>
          <w:tcPr>
            <w:tcW w:w="1587" w:type="dxa"/>
            <w:vAlign w:val="center"/>
          </w:tcPr>
          <w:p w:rsidR="004400C2" w:rsidRDefault="004400C2">
            <w:pPr>
              <w:spacing w:line="0" w:lineRule="atLeast"/>
              <w:jc w:val="center"/>
              <w:rPr>
                <w:ins w:id="5" w:author="jollytsai" w:date="2016-09-08T17:50:00Z"/>
                <w:rFonts w:ascii="微软雅黑" w:eastAsia="微软雅黑" w:hAnsi="微软雅黑" w:cs="微软雅黑"/>
                <w:b/>
                <w:bCs/>
                <w:szCs w:val="21"/>
              </w:rPr>
            </w:pPr>
          </w:p>
        </w:tc>
      </w:tr>
    </w:tbl>
    <w:p w:rsidR="008C0C5C" w:rsidRDefault="008C0C5C">
      <w:pPr>
        <w:rPr>
          <w:vanish/>
        </w:rPr>
      </w:pPr>
    </w:p>
    <w:tbl>
      <w:tblPr>
        <w:tblpPr w:leftFromText="187" w:rightFromText="187" w:horzAnchor="margin" w:tblpXSpec="center" w:tblpYSpec="bottom"/>
        <w:tblW w:w="8522" w:type="dxa"/>
        <w:tblLayout w:type="fixed"/>
        <w:tblLook w:val="04A0"/>
      </w:tblPr>
      <w:tblGrid>
        <w:gridCol w:w="8522"/>
      </w:tblGrid>
      <w:tr w:rsidR="008C0C5C">
        <w:tc>
          <w:tcPr>
            <w:tcW w:w="8522" w:type="dxa"/>
          </w:tcPr>
          <w:p w:rsidR="008C0C5C" w:rsidRDefault="008C0C5C" w:rsidP="006A76B9">
            <w:pPr>
              <w:rPr>
                <w:rFonts w:ascii="微软雅黑" w:eastAsia="微软雅黑" w:hAnsi="微软雅黑" w:cs="微软雅黑"/>
                <w:b/>
                <w:bCs/>
                <w:szCs w:val="21"/>
              </w:rPr>
            </w:pPr>
          </w:p>
        </w:tc>
      </w:tr>
    </w:tbl>
    <w:p w:rsidR="008C0C5C" w:rsidRDefault="008C0C5C">
      <w:pPr>
        <w:pStyle w:val="1"/>
        <w:jc w:val="center"/>
        <w:rPr>
          <w:rFonts w:ascii="微软雅黑" w:eastAsia="微软雅黑" w:hAnsi="微软雅黑" w:cs="微软雅黑" w:hint="default"/>
          <w:sz w:val="32"/>
          <w:szCs w:val="32"/>
        </w:rPr>
        <w:sectPr w:rsidR="008C0C5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8C0C5C" w:rsidRDefault="008C0C5C">
      <w:pPr>
        <w:rPr>
          <w:rFonts w:ascii="微软雅黑" w:eastAsia="微软雅黑" w:hAnsi="微软雅黑" w:cs="微软雅黑"/>
        </w:rPr>
      </w:pPr>
    </w:p>
    <w:p w:rsidR="008C0C5C" w:rsidRDefault="002B42D4">
      <w:pPr>
        <w:pStyle w:val="1"/>
        <w:jc w:val="center"/>
        <w:rPr>
          <w:rFonts w:ascii="微软雅黑" w:eastAsia="微软雅黑" w:hAnsi="微软雅黑" w:cs="微软雅黑" w:hint="default"/>
          <w:sz w:val="36"/>
          <w:szCs w:val="36"/>
        </w:rPr>
      </w:pPr>
      <w:bookmarkStart w:id="6" w:name="_Toc153819334"/>
      <w:r>
        <w:rPr>
          <w:rFonts w:ascii="微软雅黑" w:eastAsia="微软雅黑" w:hAnsi="微软雅黑" w:cs="微软雅黑"/>
          <w:sz w:val="36"/>
          <w:szCs w:val="36"/>
        </w:rPr>
        <w:t>Catalog</w:t>
      </w:r>
      <w:bookmarkEnd w:id="6"/>
    </w:p>
    <w:p w:rsidR="008C0C5C" w:rsidRDefault="008C0C5C">
      <w:pPr>
        <w:jc w:val="center"/>
        <w:rPr>
          <w:rFonts w:ascii="微软雅黑" w:eastAsia="微软雅黑" w:hAnsi="微软雅黑" w:cs="微软雅黑"/>
          <w:b/>
          <w:bCs/>
          <w:sz w:val="36"/>
          <w:szCs w:val="44"/>
        </w:rPr>
      </w:pPr>
    </w:p>
    <w:p w:rsidR="00FA1C8B" w:rsidRDefault="00BF4B49">
      <w:pPr>
        <w:pStyle w:val="10"/>
        <w:tabs>
          <w:tab w:val="right" w:leader="dot" w:pos="8296"/>
        </w:tabs>
        <w:rPr>
          <w:rFonts w:asciiTheme="minorHAnsi" w:eastAsiaTheme="minorEastAsia" w:hAnsiTheme="minorHAnsi" w:cstheme="minorBidi"/>
          <w:noProof/>
          <w:szCs w:val="22"/>
        </w:rPr>
      </w:pPr>
      <w:r w:rsidRPr="00BF4B49">
        <w:rPr>
          <w:rFonts w:ascii="微软雅黑" w:eastAsia="微软雅黑" w:hAnsi="微软雅黑" w:cs="微软雅黑" w:hint="eastAsia"/>
          <w:b/>
          <w:bCs/>
          <w:sz w:val="40"/>
          <w:szCs w:val="48"/>
        </w:rPr>
        <w:fldChar w:fldCharType="begin"/>
      </w:r>
      <w:r w:rsidR="002B42D4">
        <w:rPr>
          <w:rFonts w:ascii="微软雅黑" w:eastAsia="微软雅黑" w:hAnsi="微软雅黑" w:cs="微软雅黑" w:hint="eastAsia"/>
          <w:b/>
          <w:bCs/>
          <w:sz w:val="40"/>
          <w:szCs w:val="48"/>
        </w:rPr>
        <w:instrText xml:space="preserve">TOC \o "1-3" \h \u </w:instrText>
      </w:r>
      <w:r w:rsidRPr="00BF4B49">
        <w:rPr>
          <w:rFonts w:ascii="微软雅黑" w:eastAsia="微软雅黑" w:hAnsi="微软雅黑" w:cs="微软雅黑" w:hint="eastAsia"/>
          <w:b/>
          <w:bCs/>
          <w:sz w:val="40"/>
          <w:szCs w:val="48"/>
        </w:rPr>
        <w:fldChar w:fldCharType="separate"/>
      </w:r>
      <w:hyperlink w:anchor="_Toc153819333" w:history="1">
        <w:r w:rsidR="00FA1C8B" w:rsidRPr="0034610C">
          <w:rPr>
            <w:rStyle w:val="a7"/>
            <w:rFonts w:ascii="微软雅黑" w:eastAsia="微软雅黑" w:hAnsi="微软雅黑" w:cs="微软雅黑"/>
            <w:noProof/>
          </w:rPr>
          <w:t>Change log</w:t>
        </w:r>
        <w:r w:rsidR="00FA1C8B">
          <w:rPr>
            <w:noProof/>
          </w:rPr>
          <w:tab/>
        </w:r>
        <w:r w:rsidR="00FA1C8B">
          <w:rPr>
            <w:noProof/>
          </w:rPr>
          <w:fldChar w:fldCharType="begin"/>
        </w:r>
        <w:r w:rsidR="00FA1C8B">
          <w:rPr>
            <w:noProof/>
          </w:rPr>
          <w:instrText xml:space="preserve"> PAGEREF _Toc153819333 \h </w:instrText>
        </w:r>
        <w:r w:rsidR="00FA1C8B">
          <w:rPr>
            <w:noProof/>
          </w:rPr>
        </w:r>
        <w:r w:rsidR="00FA1C8B">
          <w:rPr>
            <w:noProof/>
          </w:rPr>
          <w:fldChar w:fldCharType="separate"/>
        </w:r>
        <w:r w:rsidR="00FA1C8B">
          <w:rPr>
            <w:noProof/>
          </w:rPr>
          <w:t>1</w:t>
        </w:r>
        <w:r w:rsidR="00FA1C8B">
          <w:rPr>
            <w:noProof/>
          </w:rPr>
          <w:fldChar w:fldCharType="end"/>
        </w:r>
      </w:hyperlink>
    </w:p>
    <w:p w:rsidR="00FA1C8B" w:rsidRDefault="00FA1C8B">
      <w:pPr>
        <w:pStyle w:val="10"/>
        <w:tabs>
          <w:tab w:val="right" w:leader="dot" w:pos="8296"/>
        </w:tabs>
        <w:rPr>
          <w:rFonts w:asciiTheme="minorHAnsi" w:eastAsiaTheme="minorEastAsia" w:hAnsiTheme="minorHAnsi" w:cstheme="minorBidi"/>
          <w:noProof/>
          <w:szCs w:val="22"/>
        </w:rPr>
      </w:pPr>
      <w:hyperlink w:anchor="_Toc153819334" w:history="1">
        <w:r w:rsidRPr="0034610C">
          <w:rPr>
            <w:rStyle w:val="a7"/>
            <w:rFonts w:ascii="微软雅黑" w:eastAsia="微软雅黑" w:hAnsi="微软雅黑" w:cs="微软雅黑"/>
            <w:noProof/>
          </w:rPr>
          <w:t>Catalog</w:t>
        </w:r>
        <w:r>
          <w:rPr>
            <w:noProof/>
          </w:rPr>
          <w:tab/>
        </w:r>
        <w:r>
          <w:rPr>
            <w:noProof/>
          </w:rPr>
          <w:fldChar w:fldCharType="begin"/>
        </w:r>
        <w:r>
          <w:rPr>
            <w:noProof/>
          </w:rPr>
          <w:instrText xml:space="preserve"> PAGEREF _Toc153819334 \h </w:instrText>
        </w:r>
        <w:r>
          <w:rPr>
            <w:noProof/>
          </w:rPr>
        </w:r>
        <w:r>
          <w:rPr>
            <w:noProof/>
          </w:rPr>
          <w:fldChar w:fldCharType="separate"/>
        </w:r>
        <w:r>
          <w:rPr>
            <w:noProof/>
          </w:rPr>
          <w:t>2</w:t>
        </w:r>
        <w:r>
          <w:rPr>
            <w:noProof/>
          </w:rPr>
          <w:fldChar w:fldCharType="end"/>
        </w:r>
      </w:hyperlink>
    </w:p>
    <w:p w:rsidR="00FA1C8B" w:rsidRDefault="00FA1C8B">
      <w:pPr>
        <w:pStyle w:val="10"/>
        <w:tabs>
          <w:tab w:val="right" w:leader="dot" w:pos="8296"/>
        </w:tabs>
        <w:rPr>
          <w:rFonts w:asciiTheme="minorHAnsi" w:eastAsiaTheme="minorEastAsia" w:hAnsiTheme="minorHAnsi" w:cstheme="minorBidi"/>
          <w:noProof/>
          <w:szCs w:val="22"/>
        </w:rPr>
      </w:pPr>
      <w:hyperlink w:anchor="_Toc153819335" w:history="1">
        <w:r w:rsidRPr="0034610C">
          <w:rPr>
            <w:rStyle w:val="a7"/>
            <w:rFonts w:ascii="微软雅黑" w:eastAsia="微软雅黑" w:hAnsi="微软雅黑" w:cs="微软雅黑"/>
            <w:noProof/>
          </w:rPr>
          <w:t>Android SDK Intro</w:t>
        </w:r>
        <w:r>
          <w:rPr>
            <w:noProof/>
          </w:rPr>
          <w:tab/>
        </w:r>
        <w:r>
          <w:rPr>
            <w:noProof/>
          </w:rPr>
          <w:fldChar w:fldCharType="begin"/>
        </w:r>
        <w:r>
          <w:rPr>
            <w:noProof/>
          </w:rPr>
          <w:instrText xml:space="preserve"> PAGEREF _Toc153819335 \h </w:instrText>
        </w:r>
        <w:r>
          <w:rPr>
            <w:noProof/>
          </w:rPr>
        </w:r>
        <w:r>
          <w:rPr>
            <w:noProof/>
          </w:rPr>
          <w:fldChar w:fldCharType="separate"/>
        </w:r>
        <w:r>
          <w:rPr>
            <w:noProof/>
          </w:rPr>
          <w:t>8</w:t>
        </w:r>
        <w:r>
          <w:rPr>
            <w:noProof/>
          </w:rPr>
          <w:fldChar w:fldCharType="end"/>
        </w:r>
      </w:hyperlink>
    </w:p>
    <w:p w:rsidR="00FA1C8B" w:rsidRDefault="00FA1C8B">
      <w:pPr>
        <w:pStyle w:val="20"/>
        <w:tabs>
          <w:tab w:val="left" w:pos="840"/>
          <w:tab w:val="right" w:leader="dot" w:pos="8296"/>
        </w:tabs>
        <w:rPr>
          <w:rFonts w:asciiTheme="minorHAnsi" w:eastAsiaTheme="minorEastAsia" w:hAnsiTheme="minorHAnsi" w:cstheme="minorBidi"/>
          <w:noProof/>
          <w:szCs w:val="22"/>
        </w:rPr>
      </w:pPr>
      <w:hyperlink w:anchor="_Toc153819336" w:history="1">
        <w:r w:rsidRPr="0034610C">
          <w:rPr>
            <w:rStyle w:val="a7"/>
            <w:rFonts w:ascii="微软雅黑" w:eastAsia="微软雅黑" w:hAnsi="微软雅黑" w:cs="微软雅黑"/>
            <w:noProof/>
          </w:rPr>
          <w:t>1.</w:t>
        </w:r>
        <w:r>
          <w:rPr>
            <w:rFonts w:asciiTheme="minorHAnsi" w:eastAsiaTheme="minorEastAsia" w:hAnsiTheme="minorHAnsi" w:cstheme="minorBidi"/>
            <w:noProof/>
            <w:szCs w:val="22"/>
          </w:rPr>
          <w:tab/>
        </w:r>
        <w:r w:rsidRPr="0034610C">
          <w:rPr>
            <w:rStyle w:val="a7"/>
            <w:noProof/>
          </w:rPr>
          <w:t>Function and Purpose</w:t>
        </w:r>
        <w:r>
          <w:rPr>
            <w:noProof/>
          </w:rPr>
          <w:tab/>
        </w:r>
        <w:r>
          <w:rPr>
            <w:noProof/>
          </w:rPr>
          <w:fldChar w:fldCharType="begin"/>
        </w:r>
        <w:r>
          <w:rPr>
            <w:noProof/>
          </w:rPr>
          <w:instrText xml:space="preserve"> PAGEREF _Toc153819336 \h </w:instrText>
        </w:r>
        <w:r>
          <w:rPr>
            <w:noProof/>
          </w:rPr>
        </w:r>
        <w:r>
          <w:rPr>
            <w:noProof/>
          </w:rPr>
          <w:fldChar w:fldCharType="separate"/>
        </w:r>
        <w:r>
          <w:rPr>
            <w:noProof/>
          </w:rPr>
          <w:t>8</w:t>
        </w:r>
        <w:r>
          <w:rPr>
            <w:noProof/>
          </w:rPr>
          <w:fldChar w:fldCharType="end"/>
        </w:r>
      </w:hyperlink>
    </w:p>
    <w:p w:rsidR="00FA1C8B" w:rsidRDefault="00FA1C8B">
      <w:pPr>
        <w:pStyle w:val="10"/>
        <w:tabs>
          <w:tab w:val="right" w:leader="dot" w:pos="8296"/>
        </w:tabs>
        <w:rPr>
          <w:rFonts w:asciiTheme="minorHAnsi" w:eastAsiaTheme="minorEastAsia" w:hAnsiTheme="minorHAnsi" w:cstheme="minorBidi"/>
          <w:noProof/>
          <w:szCs w:val="22"/>
        </w:rPr>
      </w:pPr>
      <w:hyperlink w:anchor="_Toc153819337" w:history="1">
        <w:r w:rsidRPr="0034610C">
          <w:rPr>
            <w:rStyle w:val="a7"/>
            <w:rFonts w:ascii="微软雅黑" w:eastAsia="微软雅黑" w:hAnsi="微软雅黑" w:cs="微软雅黑"/>
            <w:noProof/>
          </w:rPr>
          <w:t>Integration</w:t>
        </w:r>
        <w:r>
          <w:rPr>
            <w:noProof/>
          </w:rPr>
          <w:tab/>
        </w:r>
        <w:r>
          <w:rPr>
            <w:noProof/>
          </w:rPr>
          <w:fldChar w:fldCharType="begin"/>
        </w:r>
        <w:r>
          <w:rPr>
            <w:noProof/>
          </w:rPr>
          <w:instrText xml:space="preserve"> PAGEREF _Toc153819337 \h </w:instrText>
        </w:r>
        <w:r>
          <w:rPr>
            <w:noProof/>
          </w:rPr>
        </w:r>
        <w:r>
          <w:rPr>
            <w:noProof/>
          </w:rPr>
          <w:fldChar w:fldCharType="separate"/>
        </w:r>
        <w:r>
          <w:rPr>
            <w:noProof/>
          </w:rPr>
          <w:t>8</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38" w:history="1">
        <w:r w:rsidRPr="0034610C">
          <w:rPr>
            <w:rStyle w:val="a7"/>
            <w:noProof/>
          </w:rPr>
          <w:t>1 .SDK framework</w:t>
        </w:r>
        <w:r>
          <w:rPr>
            <w:noProof/>
          </w:rPr>
          <w:tab/>
        </w:r>
        <w:r>
          <w:rPr>
            <w:noProof/>
          </w:rPr>
          <w:fldChar w:fldCharType="begin"/>
        </w:r>
        <w:r>
          <w:rPr>
            <w:noProof/>
          </w:rPr>
          <w:instrText xml:space="preserve"> PAGEREF _Toc153819338 \h </w:instrText>
        </w:r>
        <w:r>
          <w:rPr>
            <w:noProof/>
          </w:rPr>
        </w:r>
        <w:r>
          <w:rPr>
            <w:noProof/>
          </w:rPr>
          <w:fldChar w:fldCharType="separate"/>
        </w:r>
        <w:r>
          <w:rPr>
            <w:noProof/>
          </w:rPr>
          <w:t>8</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39" w:history="1">
        <w:r w:rsidRPr="0034610C">
          <w:rPr>
            <w:rStyle w:val="a7"/>
            <w:rFonts w:ascii="微软雅黑" w:eastAsia="微软雅黑" w:hAnsi="微软雅黑" w:cs="微软雅黑"/>
            <w:noProof/>
          </w:rPr>
          <w:t>2 .Integration</w:t>
        </w:r>
        <w:r>
          <w:rPr>
            <w:noProof/>
          </w:rPr>
          <w:tab/>
        </w:r>
        <w:r>
          <w:rPr>
            <w:noProof/>
          </w:rPr>
          <w:fldChar w:fldCharType="begin"/>
        </w:r>
        <w:r>
          <w:rPr>
            <w:noProof/>
          </w:rPr>
          <w:instrText xml:space="preserve"> PAGEREF _Toc153819339 \h </w:instrText>
        </w:r>
        <w:r>
          <w:rPr>
            <w:noProof/>
          </w:rPr>
        </w:r>
        <w:r>
          <w:rPr>
            <w:noProof/>
          </w:rPr>
          <w:fldChar w:fldCharType="separate"/>
        </w:r>
        <w:r>
          <w:rPr>
            <w:noProof/>
          </w:rPr>
          <w:t>8</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40" w:history="1">
        <w:r w:rsidRPr="0034610C">
          <w:rPr>
            <w:rStyle w:val="a7"/>
            <w:rFonts w:ascii="微软雅黑" w:eastAsia="微软雅黑" w:hAnsi="微软雅黑"/>
            <w:noProof/>
          </w:rPr>
          <w:t>Eclipse Config</w:t>
        </w:r>
        <w:r>
          <w:rPr>
            <w:noProof/>
          </w:rPr>
          <w:tab/>
        </w:r>
        <w:r>
          <w:rPr>
            <w:noProof/>
          </w:rPr>
          <w:fldChar w:fldCharType="begin"/>
        </w:r>
        <w:r>
          <w:rPr>
            <w:noProof/>
          </w:rPr>
          <w:instrText xml:space="preserve"> PAGEREF _Toc153819340 \h </w:instrText>
        </w:r>
        <w:r>
          <w:rPr>
            <w:noProof/>
          </w:rPr>
        </w:r>
        <w:r>
          <w:rPr>
            <w:noProof/>
          </w:rPr>
          <w:fldChar w:fldCharType="separate"/>
        </w:r>
        <w:r>
          <w:rPr>
            <w:noProof/>
          </w:rPr>
          <w:t>8</w:t>
        </w:r>
        <w:r>
          <w:rPr>
            <w:noProof/>
          </w:rPr>
          <w:fldChar w:fldCharType="end"/>
        </w:r>
      </w:hyperlink>
    </w:p>
    <w:p w:rsidR="00FA1C8B" w:rsidRDefault="00FA1C8B">
      <w:pPr>
        <w:pStyle w:val="10"/>
        <w:tabs>
          <w:tab w:val="right" w:leader="dot" w:pos="8296"/>
        </w:tabs>
        <w:rPr>
          <w:rFonts w:asciiTheme="minorHAnsi" w:eastAsiaTheme="minorEastAsia" w:hAnsiTheme="minorHAnsi" w:cstheme="minorBidi"/>
          <w:noProof/>
          <w:szCs w:val="22"/>
        </w:rPr>
      </w:pPr>
      <w:hyperlink w:anchor="_Toc153819341" w:history="1">
        <w:r w:rsidRPr="0034610C">
          <w:rPr>
            <w:rStyle w:val="a7"/>
            <w:rFonts w:ascii="微软雅黑" w:eastAsia="微软雅黑" w:hAnsi="微软雅黑" w:cs="微软雅黑"/>
            <w:noProof/>
          </w:rPr>
          <w:t>API</w:t>
        </w:r>
        <w:r>
          <w:rPr>
            <w:noProof/>
          </w:rPr>
          <w:tab/>
        </w:r>
        <w:r>
          <w:rPr>
            <w:noProof/>
          </w:rPr>
          <w:fldChar w:fldCharType="begin"/>
        </w:r>
        <w:r>
          <w:rPr>
            <w:noProof/>
          </w:rPr>
          <w:instrText xml:space="preserve"> PAGEREF _Toc153819341 \h </w:instrText>
        </w:r>
        <w:r>
          <w:rPr>
            <w:noProof/>
          </w:rPr>
        </w:r>
        <w:r>
          <w:rPr>
            <w:noProof/>
          </w:rPr>
          <w:fldChar w:fldCharType="separate"/>
        </w:r>
        <w:r>
          <w:rPr>
            <w:noProof/>
          </w:rPr>
          <w:t>10</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42" w:history="1">
        <w:r w:rsidRPr="0034610C">
          <w:rPr>
            <w:rStyle w:val="a7"/>
            <w:rFonts w:ascii="微软雅黑" w:eastAsia="微软雅黑" w:hAnsi="微软雅黑" w:cs="微软雅黑"/>
            <w:noProof/>
          </w:rPr>
          <w:t>1.API initialization</w:t>
        </w:r>
        <w:r>
          <w:rPr>
            <w:noProof/>
          </w:rPr>
          <w:tab/>
        </w:r>
        <w:r>
          <w:rPr>
            <w:noProof/>
          </w:rPr>
          <w:fldChar w:fldCharType="begin"/>
        </w:r>
        <w:r>
          <w:rPr>
            <w:noProof/>
          </w:rPr>
          <w:instrText xml:space="preserve"> PAGEREF _Toc153819342 \h </w:instrText>
        </w:r>
        <w:r>
          <w:rPr>
            <w:noProof/>
          </w:rPr>
        </w:r>
        <w:r>
          <w:rPr>
            <w:noProof/>
          </w:rPr>
          <w:fldChar w:fldCharType="separate"/>
        </w:r>
        <w:r>
          <w:rPr>
            <w:noProof/>
          </w:rPr>
          <w:t>10</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43" w:history="1">
        <w:r w:rsidRPr="0034610C">
          <w:rPr>
            <w:rStyle w:val="a7"/>
            <w:noProof/>
          </w:rPr>
          <w:t>Description</w:t>
        </w:r>
        <w:r>
          <w:rPr>
            <w:noProof/>
          </w:rPr>
          <w:tab/>
        </w:r>
        <w:r>
          <w:rPr>
            <w:noProof/>
          </w:rPr>
          <w:fldChar w:fldCharType="begin"/>
        </w:r>
        <w:r>
          <w:rPr>
            <w:noProof/>
          </w:rPr>
          <w:instrText xml:space="preserve"> PAGEREF _Toc153819343 \h </w:instrText>
        </w:r>
        <w:r>
          <w:rPr>
            <w:noProof/>
          </w:rPr>
        </w:r>
        <w:r>
          <w:rPr>
            <w:noProof/>
          </w:rPr>
          <w:fldChar w:fldCharType="separate"/>
        </w:r>
        <w:r>
          <w:rPr>
            <w:noProof/>
          </w:rPr>
          <w:t>10</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44" w:history="1">
        <w:r w:rsidRPr="0034610C">
          <w:rPr>
            <w:rStyle w:val="a7"/>
            <w:noProof/>
          </w:rPr>
          <w:t>Parameters</w:t>
        </w:r>
        <w:r>
          <w:rPr>
            <w:noProof/>
          </w:rPr>
          <w:tab/>
        </w:r>
        <w:r>
          <w:rPr>
            <w:noProof/>
          </w:rPr>
          <w:fldChar w:fldCharType="begin"/>
        </w:r>
        <w:r>
          <w:rPr>
            <w:noProof/>
          </w:rPr>
          <w:instrText xml:space="preserve"> PAGEREF _Toc153819344 \h </w:instrText>
        </w:r>
        <w:r>
          <w:rPr>
            <w:noProof/>
          </w:rPr>
        </w:r>
        <w:r>
          <w:rPr>
            <w:noProof/>
          </w:rPr>
          <w:fldChar w:fldCharType="separate"/>
        </w:r>
        <w:r>
          <w:rPr>
            <w:noProof/>
          </w:rPr>
          <w:t>10</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45" w:history="1">
        <w:r w:rsidRPr="0034610C">
          <w:rPr>
            <w:rStyle w:val="a7"/>
            <w:rFonts w:ascii="微软雅黑" w:eastAsia="微软雅黑" w:hAnsi="微软雅黑" w:cs="微软雅黑"/>
            <w:noProof/>
          </w:rPr>
          <w:t>2. Connect Device(BLE)</w:t>
        </w:r>
        <w:r>
          <w:rPr>
            <w:noProof/>
          </w:rPr>
          <w:tab/>
        </w:r>
        <w:r>
          <w:rPr>
            <w:noProof/>
          </w:rPr>
          <w:fldChar w:fldCharType="begin"/>
        </w:r>
        <w:r>
          <w:rPr>
            <w:noProof/>
          </w:rPr>
          <w:instrText xml:space="preserve"> PAGEREF _Toc153819345 \h </w:instrText>
        </w:r>
        <w:r>
          <w:rPr>
            <w:noProof/>
          </w:rPr>
        </w:r>
        <w:r>
          <w:rPr>
            <w:noProof/>
          </w:rPr>
          <w:fldChar w:fldCharType="separate"/>
        </w:r>
        <w:r>
          <w:rPr>
            <w:noProof/>
          </w:rPr>
          <w:t>10</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46" w:history="1">
        <w:r w:rsidRPr="0034610C">
          <w:rPr>
            <w:rStyle w:val="a7"/>
            <w:noProof/>
          </w:rPr>
          <w:t>Description</w:t>
        </w:r>
        <w:r>
          <w:rPr>
            <w:noProof/>
          </w:rPr>
          <w:tab/>
        </w:r>
        <w:r>
          <w:rPr>
            <w:noProof/>
          </w:rPr>
          <w:fldChar w:fldCharType="begin"/>
        </w:r>
        <w:r>
          <w:rPr>
            <w:noProof/>
          </w:rPr>
          <w:instrText xml:space="preserve"> PAGEREF _Toc153819346 \h </w:instrText>
        </w:r>
        <w:r>
          <w:rPr>
            <w:noProof/>
          </w:rPr>
        </w:r>
        <w:r>
          <w:rPr>
            <w:noProof/>
          </w:rPr>
          <w:fldChar w:fldCharType="separate"/>
        </w:r>
        <w:r>
          <w:rPr>
            <w:noProof/>
          </w:rPr>
          <w:t>10</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47" w:history="1">
        <w:r w:rsidRPr="0034610C">
          <w:rPr>
            <w:rStyle w:val="a7"/>
            <w:noProof/>
          </w:rPr>
          <w:t>Used to connect devices through Bluetooth. After connecting the device, it can be networked and controlled.</w:t>
        </w:r>
        <w:r>
          <w:rPr>
            <w:noProof/>
          </w:rPr>
          <w:tab/>
        </w:r>
        <w:r>
          <w:rPr>
            <w:noProof/>
          </w:rPr>
          <w:fldChar w:fldCharType="begin"/>
        </w:r>
        <w:r>
          <w:rPr>
            <w:noProof/>
          </w:rPr>
          <w:instrText xml:space="preserve"> PAGEREF _Toc153819347 \h </w:instrText>
        </w:r>
        <w:r>
          <w:rPr>
            <w:noProof/>
          </w:rPr>
        </w:r>
        <w:r>
          <w:rPr>
            <w:noProof/>
          </w:rPr>
          <w:fldChar w:fldCharType="separate"/>
        </w:r>
        <w:r>
          <w:rPr>
            <w:noProof/>
          </w:rPr>
          <w:t>10</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48" w:history="1">
        <w:r w:rsidRPr="0034610C">
          <w:rPr>
            <w:rStyle w:val="a7"/>
            <w:noProof/>
          </w:rPr>
          <w:t>Parameters</w:t>
        </w:r>
        <w:r>
          <w:rPr>
            <w:noProof/>
          </w:rPr>
          <w:tab/>
        </w:r>
        <w:r>
          <w:rPr>
            <w:noProof/>
          </w:rPr>
          <w:fldChar w:fldCharType="begin"/>
        </w:r>
        <w:r>
          <w:rPr>
            <w:noProof/>
          </w:rPr>
          <w:instrText xml:space="preserve"> PAGEREF _Toc153819348 \h </w:instrText>
        </w:r>
        <w:r>
          <w:rPr>
            <w:noProof/>
          </w:rPr>
        </w:r>
        <w:r>
          <w:rPr>
            <w:noProof/>
          </w:rPr>
          <w:fldChar w:fldCharType="separate"/>
        </w:r>
        <w:r>
          <w:rPr>
            <w:noProof/>
          </w:rPr>
          <w:t>10</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49" w:history="1">
        <w:r w:rsidRPr="0034610C">
          <w:rPr>
            <w:rStyle w:val="a7"/>
            <w:rFonts w:ascii="微软雅黑" w:eastAsia="微软雅黑" w:hAnsi="微软雅黑" w:cs="微软雅黑"/>
            <w:noProof/>
          </w:rPr>
          <w:t>3. Set the TCP server address for device connection (BLE)</w:t>
        </w:r>
        <w:r>
          <w:rPr>
            <w:noProof/>
          </w:rPr>
          <w:tab/>
        </w:r>
        <w:r>
          <w:rPr>
            <w:noProof/>
          </w:rPr>
          <w:fldChar w:fldCharType="begin"/>
        </w:r>
        <w:r>
          <w:rPr>
            <w:noProof/>
          </w:rPr>
          <w:instrText xml:space="preserve"> PAGEREF _Toc153819349 \h </w:instrText>
        </w:r>
        <w:r>
          <w:rPr>
            <w:noProof/>
          </w:rPr>
        </w:r>
        <w:r>
          <w:rPr>
            <w:noProof/>
          </w:rPr>
          <w:fldChar w:fldCharType="separate"/>
        </w:r>
        <w:r>
          <w:rPr>
            <w:noProof/>
          </w:rPr>
          <w:t>11</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50" w:history="1">
        <w:r w:rsidRPr="0034610C">
          <w:rPr>
            <w:rStyle w:val="a7"/>
            <w:noProof/>
          </w:rPr>
          <w:t>Description</w:t>
        </w:r>
        <w:r>
          <w:rPr>
            <w:noProof/>
          </w:rPr>
          <w:tab/>
        </w:r>
        <w:r>
          <w:rPr>
            <w:noProof/>
          </w:rPr>
          <w:fldChar w:fldCharType="begin"/>
        </w:r>
        <w:r>
          <w:rPr>
            <w:noProof/>
          </w:rPr>
          <w:instrText xml:space="preserve"> PAGEREF _Toc153819350 \h </w:instrText>
        </w:r>
        <w:r>
          <w:rPr>
            <w:noProof/>
          </w:rPr>
        </w:r>
        <w:r>
          <w:rPr>
            <w:noProof/>
          </w:rPr>
          <w:fldChar w:fldCharType="separate"/>
        </w:r>
        <w:r>
          <w:rPr>
            <w:noProof/>
          </w:rPr>
          <w:t>11</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51" w:history="1">
        <w:r w:rsidRPr="0034610C">
          <w:rPr>
            <w:rStyle w:val="a7"/>
            <w:noProof/>
          </w:rPr>
          <w:t>Parameters</w:t>
        </w:r>
        <w:r>
          <w:rPr>
            <w:noProof/>
          </w:rPr>
          <w:tab/>
        </w:r>
        <w:r>
          <w:rPr>
            <w:noProof/>
          </w:rPr>
          <w:fldChar w:fldCharType="begin"/>
        </w:r>
        <w:r>
          <w:rPr>
            <w:noProof/>
          </w:rPr>
          <w:instrText xml:space="preserve"> PAGEREF _Toc153819351 \h </w:instrText>
        </w:r>
        <w:r>
          <w:rPr>
            <w:noProof/>
          </w:rPr>
        </w:r>
        <w:r>
          <w:rPr>
            <w:noProof/>
          </w:rPr>
          <w:fldChar w:fldCharType="separate"/>
        </w:r>
        <w:r>
          <w:rPr>
            <w:noProof/>
          </w:rPr>
          <w:t>11</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52" w:history="1">
        <w:r w:rsidRPr="0034610C">
          <w:rPr>
            <w:rStyle w:val="a7"/>
            <w:rFonts w:ascii="微软雅黑" w:eastAsia="微软雅黑" w:hAnsi="微软雅黑" w:cs="微软雅黑"/>
            <w:noProof/>
          </w:rPr>
          <w:t>4. Obtain the TCP server address for device connection (BLE)</w:t>
        </w:r>
        <w:r>
          <w:rPr>
            <w:noProof/>
          </w:rPr>
          <w:tab/>
        </w:r>
        <w:r>
          <w:rPr>
            <w:noProof/>
          </w:rPr>
          <w:fldChar w:fldCharType="begin"/>
        </w:r>
        <w:r>
          <w:rPr>
            <w:noProof/>
          </w:rPr>
          <w:instrText xml:space="preserve"> PAGEREF _Toc153819352 \h </w:instrText>
        </w:r>
        <w:r>
          <w:rPr>
            <w:noProof/>
          </w:rPr>
        </w:r>
        <w:r>
          <w:rPr>
            <w:noProof/>
          </w:rPr>
          <w:fldChar w:fldCharType="separate"/>
        </w:r>
        <w:r>
          <w:rPr>
            <w:noProof/>
          </w:rPr>
          <w:t>11</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53" w:history="1">
        <w:r w:rsidRPr="0034610C">
          <w:rPr>
            <w:rStyle w:val="a7"/>
            <w:noProof/>
          </w:rPr>
          <w:t>Description</w:t>
        </w:r>
        <w:r>
          <w:rPr>
            <w:noProof/>
          </w:rPr>
          <w:tab/>
        </w:r>
        <w:r>
          <w:rPr>
            <w:noProof/>
          </w:rPr>
          <w:fldChar w:fldCharType="begin"/>
        </w:r>
        <w:r>
          <w:rPr>
            <w:noProof/>
          </w:rPr>
          <w:instrText xml:space="preserve"> PAGEREF _Toc153819353 \h </w:instrText>
        </w:r>
        <w:r>
          <w:rPr>
            <w:noProof/>
          </w:rPr>
        </w:r>
        <w:r>
          <w:rPr>
            <w:noProof/>
          </w:rPr>
          <w:fldChar w:fldCharType="separate"/>
        </w:r>
        <w:r>
          <w:rPr>
            <w:noProof/>
          </w:rPr>
          <w:t>11</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54" w:history="1">
        <w:r w:rsidRPr="0034610C">
          <w:rPr>
            <w:rStyle w:val="a7"/>
            <w:noProof/>
          </w:rPr>
          <w:t>Parameters</w:t>
        </w:r>
        <w:r>
          <w:rPr>
            <w:noProof/>
          </w:rPr>
          <w:tab/>
        </w:r>
        <w:r>
          <w:rPr>
            <w:noProof/>
          </w:rPr>
          <w:fldChar w:fldCharType="begin"/>
        </w:r>
        <w:r>
          <w:rPr>
            <w:noProof/>
          </w:rPr>
          <w:instrText xml:space="preserve"> PAGEREF _Toc153819354 \h </w:instrText>
        </w:r>
        <w:r>
          <w:rPr>
            <w:noProof/>
          </w:rPr>
        </w:r>
        <w:r>
          <w:rPr>
            <w:noProof/>
          </w:rPr>
          <w:fldChar w:fldCharType="separate"/>
        </w:r>
        <w:r>
          <w:rPr>
            <w:noProof/>
          </w:rPr>
          <w:t>11</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55" w:history="1">
        <w:r w:rsidRPr="0034610C">
          <w:rPr>
            <w:rStyle w:val="a7"/>
            <w:rFonts w:ascii="微软雅黑" w:eastAsia="微软雅黑" w:hAnsi="微软雅黑" w:cs="微软雅黑"/>
            <w:noProof/>
          </w:rPr>
          <w:t>5. Set WiFi information for device (BLE)</w:t>
        </w:r>
        <w:r>
          <w:rPr>
            <w:noProof/>
          </w:rPr>
          <w:tab/>
        </w:r>
        <w:r>
          <w:rPr>
            <w:noProof/>
          </w:rPr>
          <w:fldChar w:fldCharType="begin"/>
        </w:r>
        <w:r>
          <w:rPr>
            <w:noProof/>
          </w:rPr>
          <w:instrText xml:space="preserve"> PAGEREF _Toc153819355 \h </w:instrText>
        </w:r>
        <w:r>
          <w:rPr>
            <w:noProof/>
          </w:rPr>
        </w:r>
        <w:r>
          <w:rPr>
            <w:noProof/>
          </w:rPr>
          <w:fldChar w:fldCharType="separate"/>
        </w:r>
        <w:r>
          <w:rPr>
            <w:noProof/>
          </w:rPr>
          <w:t>11</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56" w:history="1">
        <w:r w:rsidRPr="0034610C">
          <w:rPr>
            <w:rStyle w:val="a7"/>
            <w:noProof/>
          </w:rPr>
          <w:t>Parameters</w:t>
        </w:r>
        <w:r>
          <w:rPr>
            <w:noProof/>
          </w:rPr>
          <w:tab/>
        </w:r>
        <w:r>
          <w:rPr>
            <w:noProof/>
          </w:rPr>
          <w:fldChar w:fldCharType="begin"/>
        </w:r>
        <w:r>
          <w:rPr>
            <w:noProof/>
          </w:rPr>
          <w:instrText xml:space="preserve"> PAGEREF _Toc153819356 \h </w:instrText>
        </w:r>
        <w:r>
          <w:rPr>
            <w:noProof/>
          </w:rPr>
        </w:r>
        <w:r>
          <w:rPr>
            <w:noProof/>
          </w:rPr>
          <w:fldChar w:fldCharType="separate"/>
        </w:r>
        <w:r>
          <w:rPr>
            <w:noProof/>
          </w:rPr>
          <w:t>12</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57" w:history="1">
        <w:r w:rsidRPr="0034610C">
          <w:rPr>
            <w:rStyle w:val="a7"/>
            <w:rFonts w:ascii="微软雅黑" w:eastAsia="微软雅黑" w:hAnsi="微软雅黑" w:cs="微软雅黑"/>
            <w:noProof/>
          </w:rPr>
          <w:t>6. Obtain WiFi information for device connection (BLE)</w:t>
        </w:r>
        <w:r>
          <w:rPr>
            <w:noProof/>
          </w:rPr>
          <w:tab/>
        </w:r>
        <w:r>
          <w:rPr>
            <w:noProof/>
          </w:rPr>
          <w:fldChar w:fldCharType="begin"/>
        </w:r>
        <w:r>
          <w:rPr>
            <w:noProof/>
          </w:rPr>
          <w:instrText xml:space="preserve"> PAGEREF _Toc153819357 \h </w:instrText>
        </w:r>
        <w:r>
          <w:rPr>
            <w:noProof/>
          </w:rPr>
        </w:r>
        <w:r>
          <w:rPr>
            <w:noProof/>
          </w:rPr>
          <w:fldChar w:fldCharType="separate"/>
        </w:r>
        <w:r>
          <w:rPr>
            <w:noProof/>
          </w:rPr>
          <w:t>12</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58" w:history="1">
        <w:r w:rsidRPr="0034610C">
          <w:rPr>
            <w:rStyle w:val="a7"/>
            <w:noProof/>
          </w:rPr>
          <w:t>Parameters</w:t>
        </w:r>
        <w:r>
          <w:rPr>
            <w:noProof/>
          </w:rPr>
          <w:tab/>
        </w:r>
        <w:r>
          <w:rPr>
            <w:noProof/>
          </w:rPr>
          <w:fldChar w:fldCharType="begin"/>
        </w:r>
        <w:r>
          <w:rPr>
            <w:noProof/>
          </w:rPr>
          <w:instrText xml:space="preserve"> PAGEREF _Toc153819358 \h </w:instrText>
        </w:r>
        <w:r>
          <w:rPr>
            <w:noProof/>
          </w:rPr>
        </w:r>
        <w:r>
          <w:rPr>
            <w:noProof/>
          </w:rPr>
          <w:fldChar w:fldCharType="separate"/>
        </w:r>
        <w:r>
          <w:rPr>
            <w:noProof/>
          </w:rPr>
          <w:t>12</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59" w:history="1">
        <w:r w:rsidRPr="0034610C">
          <w:rPr>
            <w:rStyle w:val="a7"/>
            <w:rFonts w:ascii="微软雅黑" w:eastAsia="微软雅黑" w:hAnsi="微软雅黑" w:cs="微软雅黑"/>
            <w:noProof/>
          </w:rPr>
          <w:t>7. Get device information (BLE)</w:t>
        </w:r>
        <w:r>
          <w:rPr>
            <w:noProof/>
          </w:rPr>
          <w:tab/>
        </w:r>
        <w:r>
          <w:rPr>
            <w:noProof/>
          </w:rPr>
          <w:fldChar w:fldCharType="begin"/>
        </w:r>
        <w:r>
          <w:rPr>
            <w:noProof/>
          </w:rPr>
          <w:instrText xml:space="preserve"> PAGEREF _Toc153819359 \h </w:instrText>
        </w:r>
        <w:r>
          <w:rPr>
            <w:noProof/>
          </w:rPr>
        </w:r>
        <w:r>
          <w:rPr>
            <w:noProof/>
          </w:rPr>
          <w:fldChar w:fldCharType="separate"/>
        </w:r>
        <w:r>
          <w:rPr>
            <w:noProof/>
          </w:rPr>
          <w:t>12</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60" w:history="1">
        <w:r w:rsidRPr="0034610C">
          <w:rPr>
            <w:rStyle w:val="a7"/>
            <w:noProof/>
          </w:rPr>
          <w:t>Parameters</w:t>
        </w:r>
        <w:r>
          <w:rPr>
            <w:noProof/>
          </w:rPr>
          <w:tab/>
        </w:r>
        <w:r>
          <w:rPr>
            <w:noProof/>
          </w:rPr>
          <w:fldChar w:fldCharType="begin"/>
        </w:r>
        <w:r>
          <w:rPr>
            <w:noProof/>
          </w:rPr>
          <w:instrText xml:space="preserve"> PAGEREF _Toc153819360 \h </w:instrText>
        </w:r>
        <w:r>
          <w:rPr>
            <w:noProof/>
          </w:rPr>
        </w:r>
        <w:r>
          <w:rPr>
            <w:noProof/>
          </w:rPr>
          <w:fldChar w:fldCharType="separate"/>
        </w:r>
        <w:r>
          <w:rPr>
            <w:noProof/>
          </w:rPr>
          <w:t>12</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61" w:history="1">
        <w:r w:rsidRPr="0034610C">
          <w:rPr>
            <w:rStyle w:val="a7"/>
            <w:rFonts w:ascii="微软雅黑" w:eastAsia="微软雅黑" w:hAnsi="微软雅黑" w:cs="微软雅黑"/>
            <w:noProof/>
          </w:rPr>
          <w:t>8. bed control (BLE)</w:t>
        </w:r>
        <w:r>
          <w:rPr>
            <w:noProof/>
          </w:rPr>
          <w:tab/>
        </w:r>
        <w:r>
          <w:rPr>
            <w:noProof/>
          </w:rPr>
          <w:fldChar w:fldCharType="begin"/>
        </w:r>
        <w:r>
          <w:rPr>
            <w:noProof/>
          </w:rPr>
          <w:instrText xml:space="preserve"> PAGEREF _Toc153819361 \h </w:instrText>
        </w:r>
        <w:r>
          <w:rPr>
            <w:noProof/>
          </w:rPr>
        </w:r>
        <w:r>
          <w:rPr>
            <w:noProof/>
          </w:rPr>
          <w:fldChar w:fldCharType="separate"/>
        </w:r>
        <w:r>
          <w:rPr>
            <w:noProof/>
          </w:rPr>
          <w:t>13</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62" w:history="1">
        <w:r w:rsidRPr="0034610C">
          <w:rPr>
            <w:rStyle w:val="a7"/>
            <w:noProof/>
          </w:rPr>
          <w:t>Parameters</w:t>
        </w:r>
        <w:r>
          <w:rPr>
            <w:noProof/>
          </w:rPr>
          <w:tab/>
        </w:r>
        <w:r>
          <w:rPr>
            <w:noProof/>
          </w:rPr>
          <w:fldChar w:fldCharType="begin"/>
        </w:r>
        <w:r>
          <w:rPr>
            <w:noProof/>
          </w:rPr>
          <w:instrText xml:space="preserve"> PAGEREF _Toc153819362 \h </w:instrText>
        </w:r>
        <w:r>
          <w:rPr>
            <w:noProof/>
          </w:rPr>
        </w:r>
        <w:r>
          <w:rPr>
            <w:noProof/>
          </w:rPr>
          <w:fldChar w:fldCharType="separate"/>
        </w:r>
        <w:r>
          <w:rPr>
            <w:noProof/>
          </w:rPr>
          <w:t>13</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63" w:history="1">
        <w:r w:rsidRPr="0034610C">
          <w:rPr>
            <w:rStyle w:val="a7"/>
            <w:rFonts w:ascii="微软雅黑" w:eastAsia="微软雅黑" w:hAnsi="微软雅黑" w:cs="微软雅黑"/>
            <w:noProof/>
          </w:rPr>
          <w:t>9. Intelligent Snoring Stop Switch Settings (BLE)</w:t>
        </w:r>
        <w:r>
          <w:rPr>
            <w:noProof/>
          </w:rPr>
          <w:tab/>
        </w:r>
        <w:r>
          <w:rPr>
            <w:noProof/>
          </w:rPr>
          <w:fldChar w:fldCharType="begin"/>
        </w:r>
        <w:r>
          <w:rPr>
            <w:noProof/>
          </w:rPr>
          <w:instrText xml:space="preserve"> PAGEREF _Toc153819363 \h </w:instrText>
        </w:r>
        <w:r>
          <w:rPr>
            <w:noProof/>
          </w:rPr>
        </w:r>
        <w:r>
          <w:rPr>
            <w:noProof/>
          </w:rPr>
          <w:fldChar w:fldCharType="separate"/>
        </w:r>
        <w:r>
          <w:rPr>
            <w:noProof/>
          </w:rPr>
          <w:t>13</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64" w:history="1">
        <w:r w:rsidRPr="0034610C">
          <w:rPr>
            <w:rStyle w:val="a7"/>
            <w:noProof/>
          </w:rPr>
          <w:t>Parameters</w:t>
        </w:r>
        <w:r>
          <w:rPr>
            <w:noProof/>
          </w:rPr>
          <w:tab/>
        </w:r>
        <w:r>
          <w:rPr>
            <w:noProof/>
          </w:rPr>
          <w:fldChar w:fldCharType="begin"/>
        </w:r>
        <w:r>
          <w:rPr>
            <w:noProof/>
          </w:rPr>
          <w:instrText xml:space="preserve"> PAGEREF _Toc153819364 \h </w:instrText>
        </w:r>
        <w:r>
          <w:rPr>
            <w:noProof/>
          </w:rPr>
        </w:r>
        <w:r>
          <w:rPr>
            <w:noProof/>
          </w:rPr>
          <w:fldChar w:fldCharType="separate"/>
        </w:r>
        <w:r>
          <w:rPr>
            <w:noProof/>
          </w:rPr>
          <w:t>14</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65" w:history="1">
        <w:r w:rsidRPr="0034610C">
          <w:rPr>
            <w:rStyle w:val="a7"/>
            <w:rFonts w:ascii="微软雅黑" w:eastAsia="微软雅黑" w:hAnsi="微软雅黑" w:cs="微软雅黑"/>
            <w:noProof/>
          </w:rPr>
          <w:t>10. Intelligent snoring stop switch get (BLE)</w:t>
        </w:r>
        <w:r>
          <w:rPr>
            <w:noProof/>
          </w:rPr>
          <w:tab/>
        </w:r>
        <w:r>
          <w:rPr>
            <w:noProof/>
          </w:rPr>
          <w:fldChar w:fldCharType="begin"/>
        </w:r>
        <w:r>
          <w:rPr>
            <w:noProof/>
          </w:rPr>
          <w:instrText xml:space="preserve"> PAGEREF _Toc153819365 \h </w:instrText>
        </w:r>
        <w:r>
          <w:rPr>
            <w:noProof/>
          </w:rPr>
        </w:r>
        <w:r>
          <w:rPr>
            <w:noProof/>
          </w:rPr>
          <w:fldChar w:fldCharType="separate"/>
        </w:r>
        <w:r>
          <w:rPr>
            <w:noProof/>
          </w:rPr>
          <w:t>14</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66" w:history="1">
        <w:r w:rsidRPr="0034610C">
          <w:rPr>
            <w:rStyle w:val="a7"/>
            <w:noProof/>
          </w:rPr>
          <w:t>Parameters</w:t>
        </w:r>
        <w:r>
          <w:rPr>
            <w:noProof/>
          </w:rPr>
          <w:tab/>
        </w:r>
        <w:r>
          <w:rPr>
            <w:noProof/>
          </w:rPr>
          <w:fldChar w:fldCharType="begin"/>
        </w:r>
        <w:r>
          <w:rPr>
            <w:noProof/>
          </w:rPr>
          <w:instrText xml:space="preserve"> PAGEREF _Toc153819366 \h </w:instrText>
        </w:r>
        <w:r>
          <w:rPr>
            <w:noProof/>
          </w:rPr>
        </w:r>
        <w:r>
          <w:rPr>
            <w:noProof/>
          </w:rPr>
          <w:fldChar w:fldCharType="separate"/>
        </w:r>
        <w:r>
          <w:rPr>
            <w:noProof/>
          </w:rPr>
          <w:t>14</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67" w:history="1">
        <w:r w:rsidRPr="0034610C">
          <w:rPr>
            <w:rStyle w:val="a7"/>
            <w:rFonts w:ascii="微软雅黑" w:eastAsia="微软雅黑" w:hAnsi="微软雅黑" w:cs="微软雅黑"/>
            <w:noProof/>
          </w:rPr>
          <w:t>11. Bed bottom light switch setting (BLE)</w:t>
        </w:r>
        <w:r>
          <w:rPr>
            <w:noProof/>
          </w:rPr>
          <w:tab/>
        </w:r>
        <w:r>
          <w:rPr>
            <w:noProof/>
          </w:rPr>
          <w:fldChar w:fldCharType="begin"/>
        </w:r>
        <w:r>
          <w:rPr>
            <w:noProof/>
          </w:rPr>
          <w:instrText xml:space="preserve"> PAGEREF _Toc153819367 \h </w:instrText>
        </w:r>
        <w:r>
          <w:rPr>
            <w:noProof/>
          </w:rPr>
        </w:r>
        <w:r>
          <w:rPr>
            <w:noProof/>
          </w:rPr>
          <w:fldChar w:fldCharType="separate"/>
        </w:r>
        <w:r>
          <w:rPr>
            <w:noProof/>
          </w:rPr>
          <w:t>14</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68" w:history="1">
        <w:r w:rsidRPr="0034610C">
          <w:rPr>
            <w:rStyle w:val="a7"/>
            <w:noProof/>
          </w:rPr>
          <w:t>Parameters</w:t>
        </w:r>
        <w:r>
          <w:rPr>
            <w:noProof/>
          </w:rPr>
          <w:tab/>
        </w:r>
        <w:r>
          <w:rPr>
            <w:noProof/>
          </w:rPr>
          <w:fldChar w:fldCharType="begin"/>
        </w:r>
        <w:r>
          <w:rPr>
            <w:noProof/>
          </w:rPr>
          <w:instrText xml:space="preserve"> PAGEREF _Toc153819368 \h </w:instrText>
        </w:r>
        <w:r>
          <w:rPr>
            <w:noProof/>
          </w:rPr>
        </w:r>
        <w:r>
          <w:rPr>
            <w:noProof/>
          </w:rPr>
          <w:fldChar w:fldCharType="separate"/>
        </w:r>
        <w:r>
          <w:rPr>
            <w:noProof/>
          </w:rPr>
          <w:t>14</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69" w:history="1">
        <w:r w:rsidRPr="0034610C">
          <w:rPr>
            <w:rStyle w:val="a7"/>
            <w:rFonts w:ascii="微软雅黑" w:eastAsia="微软雅黑" w:hAnsi="微软雅黑" w:cs="微软雅黑"/>
            <w:noProof/>
          </w:rPr>
          <w:t>12. Obtaining the working status of the electric bed (BLE)</w:t>
        </w:r>
        <w:r>
          <w:rPr>
            <w:noProof/>
          </w:rPr>
          <w:tab/>
        </w:r>
        <w:r>
          <w:rPr>
            <w:noProof/>
          </w:rPr>
          <w:fldChar w:fldCharType="begin"/>
        </w:r>
        <w:r>
          <w:rPr>
            <w:noProof/>
          </w:rPr>
          <w:instrText xml:space="preserve"> PAGEREF _Toc153819369 \h </w:instrText>
        </w:r>
        <w:r>
          <w:rPr>
            <w:noProof/>
          </w:rPr>
        </w:r>
        <w:r>
          <w:rPr>
            <w:noProof/>
          </w:rPr>
          <w:fldChar w:fldCharType="separate"/>
        </w:r>
        <w:r>
          <w:rPr>
            <w:noProof/>
          </w:rPr>
          <w:t>14</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70" w:history="1">
        <w:r w:rsidRPr="0034610C">
          <w:rPr>
            <w:rStyle w:val="a7"/>
            <w:noProof/>
          </w:rPr>
          <w:t>Parameters</w:t>
        </w:r>
        <w:r>
          <w:rPr>
            <w:noProof/>
          </w:rPr>
          <w:tab/>
        </w:r>
        <w:r>
          <w:rPr>
            <w:noProof/>
          </w:rPr>
          <w:fldChar w:fldCharType="begin"/>
        </w:r>
        <w:r>
          <w:rPr>
            <w:noProof/>
          </w:rPr>
          <w:instrText xml:space="preserve"> PAGEREF _Toc153819370 \h </w:instrText>
        </w:r>
        <w:r>
          <w:rPr>
            <w:noProof/>
          </w:rPr>
        </w:r>
        <w:r>
          <w:rPr>
            <w:noProof/>
          </w:rPr>
          <w:fldChar w:fldCharType="separate"/>
        </w:r>
        <w:r>
          <w:rPr>
            <w:noProof/>
          </w:rPr>
          <w:t>15</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71" w:history="1">
        <w:r w:rsidRPr="0034610C">
          <w:rPr>
            <w:rStyle w:val="a7"/>
            <w:rFonts w:ascii="微软雅黑" w:eastAsia="微软雅黑" w:hAnsi="微软雅黑" w:cs="微软雅黑"/>
            <w:noProof/>
          </w:rPr>
          <w:t>13. Login to the server(TCP)</w:t>
        </w:r>
        <w:r>
          <w:rPr>
            <w:noProof/>
          </w:rPr>
          <w:tab/>
        </w:r>
        <w:r>
          <w:rPr>
            <w:noProof/>
          </w:rPr>
          <w:fldChar w:fldCharType="begin"/>
        </w:r>
        <w:r>
          <w:rPr>
            <w:noProof/>
          </w:rPr>
          <w:instrText xml:space="preserve"> PAGEREF _Toc153819371 \h </w:instrText>
        </w:r>
        <w:r>
          <w:rPr>
            <w:noProof/>
          </w:rPr>
        </w:r>
        <w:r>
          <w:rPr>
            <w:noProof/>
          </w:rPr>
          <w:fldChar w:fldCharType="separate"/>
        </w:r>
        <w:r>
          <w:rPr>
            <w:noProof/>
          </w:rPr>
          <w:t>15</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72" w:history="1">
        <w:r w:rsidRPr="0034610C">
          <w:rPr>
            <w:rStyle w:val="a7"/>
            <w:noProof/>
          </w:rPr>
          <w:t>Description</w:t>
        </w:r>
        <w:r>
          <w:rPr>
            <w:noProof/>
          </w:rPr>
          <w:tab/>
        </w:r>
        <w:r>
          <w:rPr>
            <w:noProof/>
          </w:rPr>
          <w:fldChar w:fldCharType="begin"/>
        </w:r>
        <w:r>
          <w:rPr>
            <w:noProof/>
          </w:rPr>
          <w:instrText xml:space="preserve"> PAGEREF _Toc153819372 \h </w:instrText>
        </w:r>
        <w:r>
          <w:rPr>
            <w:noProof/>
          </w:rPr>
        </w:r>
        <w:r>
          <w:rPr>
            <w:noProof/>
          </w:rPr>
          <w:fldChar w:fldCharType="separate"/>
        </w:r>
        <w:r>
          <w:rPr>
            <w:noProof/>
          </w:rPr>
          <w:t>15</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73" w:history="1">
        <w:r w:rsidRPr="0034610C">
          <w:rPr>
            <w:rStyle w:val="a7"/>
            <w:noProof/>
          </w:rPr>
          <w:t>Parameters</w:t>
        </w:r>
        <w:r>
          <w:rPr>
            <w:noProof/>
          </w:rPr>
          <w:tab/>
        </w:r>
        <w:r>
          <w:rPr>
            <w:noProof/>
          </w:rPr>
          <w:fldChar w:fldCharType="begin"/>
        </w:r>
        <w:r>
          <w:rPr>
            <w:noProof/>
          </w:rPr>
          <w:instrText xml:space="preserve"> PAGEREF _Toc153819373 \h </w:instrText>
        </w:r>
        <w:r>
          <w:rPr>
            <w:noProof/>
          </w:rPr>
        </w:r>
        <w:r>
          <w:rPr>
            <w:noProof/>
          </w:rPr>
          <w:fldChar w:fldCharType="separate"/>
        </w:r>
        <w:r>
          <w:rPr>
            <w:noProof/>
          </w:rPr>
          <w:t>15</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74" w:history="1">
        <w:r w:rsidRPr="0034610C">
          <w:rPr>
            <w:rStyle w:val="a7"/>
            <w:rFonts w:ascii="微软雅黑" w:eastAsia="微软雅黑" w:hAnsi="微软雅黑" w:cs="微软雅黑"/>
            <w:noProof/>
          </w:rPr>
          <w:t>14. Query the device online status(TCP)</w:t>
        </w:r>
        <w:r>
          <w:rPr>
            <w:noProof/>
          </w:rPr>
          <w:tab/>
        </w:r>
        <w:r>
          <w:rPr>
            <w:noProof/>
          </w:rPr>
          <w:fldChar w:fldCharType="begin"/>
        </w:r>
        <w:r>
          <w:rPr>
            <w:noProof/>
          </w:rPr>
          <w:instrText xml:space="preserve"> PAGEREF _Toc153819374 \h </w:instrText>
        </w:r>
        <w:r>
          <w:rPr>
            <w:noProof/>
          </w:rPr>
        </w:r>
        <w:r>
          <w:rPr>
            <w:noProof/>
          </w:rPr>
          <w:fldChar w:fldCharType="separate"/>
        </w:r>
        <w:r>
          <w:rPr>
            <w:noProof/>
          </w:rPr>
          <w:t>15</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75" w:history="1">
        <w:r w:rsidRPr="0034610C">
          <w:rPr>
            <w:rStyle w:val="a7"/>
            <w:noProof/>
          </w:rPr>
          <w:t>Description</w:t>
        </w:r>
        <w:r>
          <w:rPr>
            <w:noProof/>
          </w:rPr>
          <w:tab/>
        </w:r>
        <w:r>
          <w:rPr>
            <w:noProof/>
          </w:rPr>
          <w:fldChar w:fldCharType="begin"/>
        </w:r>
        <w:r>
          <w:rPr>
            <w:noProof/>
          </w:rPr>
          <w:instrText xml:space="preserve"> PAGEREF _Toc153819375 \h </w:instrText>
        </w:r>
        <w:r>
          <w:rPr>
            <w:noProof/>
          </w:rPr>
        </w:r>
        <w:r>
          <w:rPr>
            <w:noProof/>
          </w:rPr>
          <w:fldChar w:fldCharType="separate"/>
        </w:r>
        <w:r>
          <w:rPr>
            <w:noProof/>
          </w:rPr>
          <w:t>15</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76" w:history="1">
        <w:r w:rsidRPr="0034610C">
          <w:rPr>
            <w:rStyle w:val="a7"/>
            <w:noProof/>
          </w:rPr>
          <w:t>Parameters</w:t>
        </w:r>
        <w:r>
          <w:rPr>
            <w:noProof/>
          </w:rPr>
          <w:tab/>
        </w:r>
        <w:r>
          <w:rPr>
            <w:noProof/>
          </w:rPr>
          <w:fldChar w:fldCharType="begin"/>
        </w:r>
        <w:r>
          <w:rPr>
            <w:noProof/>
          </w:rPr>
          <w:instrText xml:space="preserve"> PAGEREF _Toc153819376 \h </w:instrText>
        </w:r>
        <w:r>
          <w:rPr>
            <w:noProof/>
          </w:rPr>
        </w:r>
        <w:r>
          <w:rPr>
            <w:noProof/>
          </w:rPr>
          <w:fldChar w:fldCharType="separate"/>
        </w:r>
        <w:r>
          <w:rPr>
            <w:noProof/>
          </w:rPr>
          <w:t>15</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77" w:history="1">
        <w:r w:rsidRPr="0034610C">
          <w:rPr>
            <w:rStyle w:val="a7"/>
            <w:rFonts w:ascii="微软雅黑" w:eastAsia="微软雅黑" w:hAnsi="微软雅黑" w:cs="微软雅黑"/>
            <w:noProof/>
          </w:rPr>
          <w:t>15. Query sleep status(TCP)</w:t>
        </w:r>
        <w:r>
          <w:rPr>
            <w:noProof/>
          </w:rPr>
          <w:tab/>
        </w:r>
        <w:r>
          <w:rPr>
            <w:noProof/>
          </w:rPr>
          <w:fldChar w:fldCharType="begin"/>
        </w:r>
        <w:r>
          <w:rPr>
            <w:noProof/>
          </w:rPr>
          <w:instrText xml:space="preserve"> PAGEREF _Toc153819377 \h </w:instrText>
        </w:r>
        <w:r>
          <w:rPr>
            <w:noProof/>
          </w:rPr>
        </w:r>
        <w:r>
          <w:rPr>
            <w:noProof/>
          </w:rPr>
          <w:fldChar w:fldCharType="separate"/>
        </w:r>
        <w:r>
          <w:rPr>
            <w:noProof/>
          </w:rPr>
          <w:t>16</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78" w:history="1">
        <w:r w:rsidRPr="0034610C">
          <w:rPr>
            <w:rStyle w:val="a7"/>
            <w:noProof/>
          </w:rPr>
          <w:t>Description</w:t>
        </w:r>
        <w:r>
          <w:rPr>
            <w:noProof/>
          </w:rPr>
          <w:tab/>
        </w:r>
        <w:r>
          <w:rPr>
            <w:noProof/>
          </w:rPr>
          <w:fldChar w:fldCharType="begin"/>
        </w:r>
        <w:r>
          <w:rPr>
            <w:noProof/>
          </w:rPr>
          <w:instrText xml:space="preserve"> PAGEREF _Toc153819378 \h </w:instrText>
        </w:r>
        <w:r>
          <w:rPr>
            <w:noProof/>
          </w:rPr>
        </w:r>
        <w:r>
          <w:rPr>
            <w:noProof/>
          </w:rPr>
          <w:fldChar w:fldCharType="separate"/>
        </w:r>
        <w:r>
          <w:rPr>
            <w:noProof/>
          </w:rPr>
          <w:t>16</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79" w:history="1">
        <w:r w:rsidRPr="0034610C">
          <w:rPr>
            <w:rStyle w:val="a7"/>
            <w:noProof/>
          </w:rPr>
          <w:t>Parameters</w:t>
        </w:r>
        <w:r>
          <w:rPr>
            <w:noProof/>
          </w:rPr>
          <w:tab/>
        </w:r>
        <w:r>
          <w:rPr>
            <w:noProof/>
          </w:rPr>
          <w:fldChar w:fldCharType="begin"/>
        </w:r>
        <w:r>
          <w:rPr>
            <w:noProof/>
          </w:rPr>
          <w:instrText xml:space="preserve"> PAGEREF _Toc153819379 \h </w:instrText>
        </w:r>
        <w:r>
          <w:rPr>
            <w:noProof/>
          </w:rPr>
        </w:r>
        <w:r>
          <w:rPr>
            <w:noProof/>
          </w:rPr>
          <w:fldChar w:fldCharType="separate"/>
        </w:r>
        <w:r>
          <w:rPr>
            <w:noProof/>
          </w:rPr>
          <w:t>16</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80" w:history="1">
        <w:r w:rsidRPr="0034610C">
          <w:rPr>
            <w:rStyle w:val="a7"/>
            <w:noProof/>
          </w:rPr>
          <w:t>16.</w:t>
        </w:r>
        <w:r w:rsidRPr="0034610C">
          <w:rPr>
            <w:rStyle w:val="a7"/>
            <w:rFonts w:ascii="微软雅黑" w:eastAsia="微软雅黑" w:hAnsi="微软雅黑" w:cs="微软雅黑"/>
            <w:noProof/>
          </w:rPr>
          <w:t xml:space="preserve"> MIC</w:t>
        </w:r>
        <w:r w:rsidRPr="0034610C">
          <w:rPr>
            <w:rStyle w:val="a7"/>
            <w:noProof/>
          </w:rPr>
          <w:t xml:space="preserve"> </w:t>
        </w:r>
        <w:r w:rsidRPr="0034610C">
          <w:rPr>
            <w:rStyle w:val="a7"/>
            <w:rFonts w:ascii="微软雅黑" w:eastAsia="微软雅黑" w:hAnsi="微软雅黑" w:cs="微软雅黑"/>
            <w:noProof/>
          </w:rPr>
          <w:t>module status get (TCP)</w:t>
        </w:r>
        <w:r>
          <w:rPr>
            <w:noProof/>
          </w:rPr>
          <w:tab/>
        </w:r>
        <w:r>
          <w:rPr>
            <w:noProof/>
          </w:rPr>
          <w:fldChar w:fldCharType="begin"/>
        </w:r>
        <w:r>
          <w:rPr>
            <w:noProof/>
          </w:rPr>
          <w:instrText xml:space="preserve"> PAGEREF _Toc153819380 \h </w:instrText>
        </w:r>
        <w:r>
          <w:rPr>
            <w:noProof/>
          </w:rPr>
        </w:r>
        <w:r>
          <w:rPr>
            <w:noProof/>
          </w:rPr>
          <w:fldChar w:fldCharType="separate"/>
        </w:r>
        <w:r>
          <w:rPr>
            <w:noProof/>
          </w:rPr>
          <w:t>16</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81" w:history="1">
        <w:r w:rsidRPr="0034610C">
          <w:rPr>
            <w:rStyle w:val="a7"/>
            <w:noProof/>
          </w:rPr>
          <w:t>Description</w:t>
        </w:r>
        <w:r>
          <w:rPr>
            <w:noProof/>
          </w:rPr>
          <w:tab/>
        </w:r>
        <w:r>
          <w:rPr>
            <w:noProof/>
          </w:rPr>
          <w:fldChar w:fldCharType="begin"/>
        </w:r>
        <w:r>
          <w:rPr>
            <w:noProof/>
          </w:rPr>
          <w:instrText xml:space="preserve"> PAGEREF _Toc153819381 \h </w:instrText>
        </w:r>
        <w:r>
          <w:rPr>
            <w:noProof/>
          </w:rPr>
        </w:r>
        <w:r>
          <w:rPr>
            <w:noProof/>
          </w:rPr>
          <w:fldChar w:fldCharType="separate"/>
        </w:r>
        <w:r>
          <w:rPr>
            <w:noProof/>
          </w:rPr>
          <w:t>16</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82" w:history="1">
        <w:r w:rsidRPr="0034610C">
          <w:rPr>
            <w:rStyle w:val="a7"/>
            <w:noProof/>
          </w:rPr>
          <w:t>Parameters</w:t>
        </w:r>
        <w:r>
          <w:rPr>
            <w:noProof/>
          </w:rPr>
          <w:tab/>
        </w:r>
        <w:r>
          <w:rPr>
            <w:noProof/>
          </w:rPr>
          <w:fldChar w:fldCharType="begin"/>
        </w:r>
        <w:r>
          <w:rPr>
            <w:noProof/>
          </w:rPr>
          <w:instrText xml:space="preserve"> PAGEREF _Toc153819382 \h </w:instrText>
        </w:r>
        <w:r>
          <w:rPr>
            <w:noProof/>
          </w:rPr>
        </w:r>
        <w:r>
          <w:rPr>
            <w:noProof/>
          </w:rPr>
          <w:fldChar w:fldCharType="separate"/>
        </w:r>
        <w:r>
          <w:rPr>
            <w:noProof/>
          </w:rPr>
          <w:t>16</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83" w:history="1">
        <w:r w:rsidRPr="0034610C">
          <w:rPr>
            <w:rStyle w:val="a7"/>
            <w:noProof/>
          </w:rPr>
          <w:t>17.</w:t>
        </w:r>
        <w:r w:rsidRPr="0034610C">
          <w:rPr>
            <w:rStyle w:val="a7"/>
            <w:rFonts w:ascii="微软雅黑" w:eastAsia="微软雅黑" w:hAnsi="微软雅黑" w:cs="微软雅黑"/>
            <w:noProof/>
          </w:rPr>
          <w:t xml:space="preserve"> Query collection status (TCP)</w:t>
        </w:r>
        <w:r>
          <w:rPr>
            <w:noProof/>
          </w:rPr>
          <w:tab/>
        </w:r>
        <w:r>
          <w:rPr>
            <w:noProof/>
          </w:rPr>
          <w:fldChar w:fldCharType="begin"/>
        </w:r>
        <w:r>
          <w:rPr>
            <w:noProof/>
          </w:rPr>
          <w:instrText xml:space="preserve"> PAGEREF _Toc153819383 \h </w:instrText>
        </w:r>
        <w:r>
          <w:rPr>
            <w:noProof/>
          </w:rPr>
        </w:r>
        <w:r>
          <w:rPr>
            <w:noProof/>
          </w:rPr>
          <w:fldChar w:fldCharType="separate"/>
        </w:r>
        <w:r>
          <w:rPr>
            <w:noProof/>
          </w:rPr>
          <w:t>17</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84" w:history="1">
        <w:r w:rsidRPr="0034610C">
          <w:rPr>
            <w:rStyle w:val="a7"/>
            <w:noProof/>
          </w:rPr>
          <w:t>Description</w:t>
        </w:r>
        <w:r>
          <w:rPr>
            <w:noProof/>
          </w:rPr>
          <w:tab/>
        </w:r>
        <w:r>
          <w:rPr>
            <w:noProof/>
          </w:rPr>
          <w:fldChar w:fldCharType="begin"/>
        </w:r>
        <w:r>
          <w:rPr>
            <w:noProof/>
          </w:rPr>
          <w:instrText xml:space="preserve"> PAGEREF _Toc153819384 \h </w:instrText>
        </w:r>
        <w:r>
          <w:rPr>
            <w:noProof/>
          </w:rPr>
        </w:r>
        <w:r>
          <w:rPr>
            <w:noProof/>
          </w:rPr>
          <w:fldChar w:fldCharType="separate"/>
        </w:r>
        <w:r>
          <w:rPr>
            <w:noProof/>
          </w:rPr>
          <w:t>17</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85" w:history="1">
        <w:r w:rsidRPr="0034610C">
          <w:rPr>
            <w:rStyle w:val="a7"/>
            <w:noProof/>
          </w:rPr>
          <w:t>Parameters</w:t>
        </w:r>
        <w:r>
          <w:rPr>
            <w:noProof/>
          </w:rPr>
          <w:tab/>
        </w:r>
        <w:r>
          <w:rPr>
            <w:noProof/>
          </w:rPr>
          <w:fldChar w:fldCharType="begin"/>
        </w:r>
        <w:r>
          <w:rPr>
            <w:noProof/>
          </w:rPr>
          <w:instrText xml:space="preserve"> PAGEREF _Toc153819385 \h </w:instrText>
        </w:r>
        <w:r>
          <w:rPr>
            <w:noProof/>
          </w:rPr>
        </w:r>
        <w:r>
          <w:rPr>
            <w:noProof/>
          </w:rPr>
          <w:fldChar w:fldCharType="separate"/>
        </w:r>
        <w:r>
          <w:rPr>
            <w:noProof/>
          </w:rPr>
          <w:t>17</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86" w:history="1">
        <w:r w:rsidRPr="0034610C">
          <w:rPr>
            <w:rStyle w:val="a7"/>
            <w:noProof/>
          </w:rPr>
          <w:t>18. Turn on real-time data(TCP)</w:t>
        </w:r>
        <w:r>
          <w:rPr>
            <w:noProof/>
          </w:rPr>
          <w:tab/>
        </w:r>
        <w:r>
          <w:rPr>
            <w:noProof/>
          </w:rPr>
          <w:fldChar w:fldCharType="begin"/>
        </w:r>
        <w:r>
          <w:rPr>
            <w:noProof/>
          </w:rPr>
          <w:instrText xml:space="preserve"> PAGEREF _Toc153819386 \h </w:instrText>
        </w:r>
        <w:r>
          <w:rPr>
            <w:noProof/>
          </w:rPr>
        </w:r>
        <w:r>
          <w:rPr>
            <w:noProof/>
          </w:rPr>
          <w:fldChar w:fldCharType="separate"/>
        </w:r>
        <w:r>
          <w:rPr>
            <w:noProof/>
          </w:rPr>
          <w:t>17</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87" w:history="1">
        <w:r w:rsidRPr="0034610C">
          <w:rPr>
            <w:rStyle w:val="a7"/>
            <w:noProof/>
          </w:rPr>
          <w:t>Description</w:t>
        </w:r>
        <w:r>
          <w:rPr>
            <w:noProof/>
          </w:rPr>
          <w:tab/>
        </w:r>
        <w:r>
          <w:rPr>
            <w:noProof/>
          </w:rPr>
          <w:fldChar w:fldCharType="begin"/>
        </w:r>
        <w:r>
          <w:rPr>
            <w:noProof/>
          </w:rPr>
          <w:instrText xml:space="preserve"> PAGEREF _Toc153819387 \h </w:instrText>
        </w:r>
        <w:r>
          <w:rPr>
            <w:noProof/>
          </w:rPr>
        </w:r>
        <w:r>
          <w:rPr>
            <w:noProof/>
          </w:rPr>
          <w:fldChar w:fldCharType="separate"/>
        </w:r>
        <w:r>
          <w:rPr>
            <w:noProof/>
          </w:rPr>
          <w:t>17</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88" w:history="1">
        <w:r w:rsidRPr="0034610C">
          <w:rPr>
            <w:rStyle w:val="a7"/>
            <w:noProof/>
          </w:rPr>
          <w:t>Parameters</w:t>
        </w:r>
        <w:r>
          <w:rPr>
            <w:noProof/>
          </w:rPr>
          <w:tab/>
        </w:r>
        <w:r>
          <w:rPr>
            <w:noProof/>
          </w:rPr>
          <w:fldChar w:fldCharType="begin"/>
        </w:r>
        <w:r>
          <w:rPr>
            <w:noProof/>
          </w:rPr>
          <w:instrText xml:space="preserve"> PAGEREF _Toc153819388 \h </w:instrText>
        </w:r>
        <w:r>
          <w:rPr>
            <w:noProof/>
          </w:rPr>
        </w:r>
        <w:r>
          <w:rPr>
            <w:noProof/>
          </w:rPr>
          <w:fldChar w:fldCharType="separate"/>
        </w:r>
        <w:r>
          <w:rPr>
            <w:noProof/>
          </w:rPr>
          <w:t>17</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89" w:history="1">
        <w:r w:rsidRPr="0034610C">
          <w:rPr>
            <w:rStyle w:val="a7"/>
            <w:noProof/>
          </w:rPr>
          <w:t>19. Turn off real-time data(TCP)</w:t>
        </w:r>
        <w:r>
          <w:rPr>
            <w:noProof/>
          </w:rPr>
          <w:tab/>
        </w:r>
        <w:r>
          <w:rPr>
            <w:noProof/>
          </w:rPr>
          <w:fldChar w:fldCharType="begin"/>
        </w:r>
        <w:r>
          <w:rPr>
            <w:noProof/>
          </w:rPr>
          <w:instrText xml:space="preserve"> PAGEREF _Toc153819389 \h </w:instrText>
        </w:r>
        <w:r>
          <w:rPr>
            <w:noProof/>
          </w:rPr>
        </w:r>
        <w:r>
          <w:rPr>
            <w:noProof/>
          </w:rPr>
          <w:fldChar w:fldCharType="separate"/>
        </w:r>
        <w:r>
          <w:rPr>
            <w:noProof/>
          </w:rPr>
          <w:t>18</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90" w:history="1">
        <w:r w:rsidRPr="0034610C">
          <w:rPr>
            <w:rStyle w:val="a7"/>
            <w:noProof/>
          </w:rPr>
          <w:t>Description</w:t>
        </w:r>
        <w:r>
          <w:rPr>
            <w:noProof/>
          </w:rPr>
          <w:tab/>
        </w:r>
        <w:r>
          <w:rPr>
            <w:noProof/>
          </w:rPr>
          <w:fldChar w:fldCharType="begin"/>
        </w:r>
        <w:r>
          <w:rPr>
            <w:noProof/>
          </w:rPr>
          <w:instrText xml:space="preserve"> PAGEREF _Toc153819390 \h </w:instrText>
        </w:r>
        <w:r>
          <w:rPr>
            <w:noProof/>
          </w:rPr>
        </w:r>
        <w:r>
          <w:rPr>
            <w:noProof/>
          </w:rPr>
          <w:fldChar w:fldCharType="separate"/>
        </w:r>
        <w:r>
          <w:rPr>
            <w:noProof/>
          </w:rPr>
          <w:t>18</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91" w:history="1">
        <w:r w:rsidRPr="0034610C">
          <w:rPr>
            <w:rStyle w:val="a7"/>
            <w:noProof/>
          </w:rPr>
          <w:t>Parameters</w:t>
        </w:r>
        <w:r>
          <w:rPr>
            <w:noProof/>
          </w:rPr>
          <w:tab/>
        </w:r>
        <w:r>
          <w:rPr>
            <w:noProof/>
          </w:rPr>
          <w:fldChar w:fldCharType="begin"/>
        </w:r>
        <w:r>
          <w:rPr>
            <w:noProof/>
          </w:rPr>
          <w:instrText xml:space="preserve"> PAGEREF _Toc153819391 \h </w:instrText>
        </w:r>
        <w:r>
          <w:rPr>
            <w:noProof/>
          </w:rPr>
        </w:r>
        <w:r>
          <w:rPr>
            <w:noProof/>
          </w:rPr>
          <w:fldChar w:fldCharType="separate"/>
        </w:r>
        <w:r>
          <w:rPr>
            <w:noProof/>
          </w:rPr>
          <w:t>18</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92" w:history="1">
        <w:r w:rsidRPr="0034610C">
          <w:rPr>
            <w:rStyle w:val="a7"/>
            <w:rFonts w:ascii="微软雅黑" w:eastAsia="微软雅黑" w:hAnsi="微软雅黑" w:cs="微软雅黑"/>
            <w:noProof/>
          </w:rPr>
          <w:t>20. End monitoring manually</w:t>
        </w:r>
        <w:r w:rsidRPr="0034610C">
          <w:rPr>
            <w:rStyle w:val="a7"/>
            <w:noProof/>
          </w:rPr>
          <w:t>(TCP)</w:t>
        </w:r>
        <w:r>
          <w:rPr>
            <w:noProof/>
          </w:rPr>
          <w:tab/>
        </w:r>
        <w:r>
          <w:rPr>
            <w:noProof/>
          </w:rPr>
          <w:fldChar w:fldCharType="begin"/>
        </w:r>
        <w:r>
          <w:rPr>
            <w:noProof/>
          </w:rPr>
          <w:instrText xml:space="preserve"> PAGEREF _Toc153819392 \h </w:instrText>
        </w:r>
        <w:r>
          <w:rPr>
            <w:noProof/>
          </w:rPr>
        </w:r>
        <w:r>
          <w:rPr>
            <w:noProof/>
          </w:rPr>
          <w:fldChar w:fldCharType="separate"/>
        </w:r>
        <w:r>
          <w:rPr>
            <w:noProof/>
          </w:rPr>
          <w:t>18</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93" w:history="1">
        <w:r w:rsidRPr="0034610C">
          <w:rPr>
            <w:rStyle w:val="a7"/>
            <w:noProof/>
          </w:rPr>
          <w:t>Description</w:t>
        </w:r>
        <w:r>
          <w:rPr>
            <w:noProof/>
          </w:rPr>
          <w:tab/>
        </w:r>
        <w:r>
          <w:rPr>
            <w:noProof/>
          </w:rPr>
          <w:fldChar w:fldCharType="begin"/>
        </w:r>
        <w:r>
          <w:rPr>
            <w:noProof/>
          </w:rPr>
          <w:instrText xml:space="preserve"> PAGEREF _Toc153819393 \h </w:instrText>
        </w:r>
        <w:r>
          <w:rPr>
            <w:noProof/>
          </w:rPr>
        </w:r>
        <w:r>
          <w:rPr>
            <w:noProof/>
          </w:rPr>
          <w:fldChar w:fldCharType="separate"/>
        </w:r>
        <w:r>
          <w:rPr>
            <w:noProof/>
          </w:rPr>
          <w:t>18</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94" w:history="1">
        <w:r w:rsidRPr="0034610C">
          <w:rPr>
            <w:rStyle w:val="a7"/>
            <w:noProof/>
          </w:rPr>
          <w:t>Parameters</w:t>
        </w:r>
        <w:r>
          <w:rPr>
            <w:noProof/>
          </w:rPr>
          <w:tab/>
        </w:r>
        <w:r>
          <w:rPr>
            <w:noProof/>
          </w:rPr>
          <w:fldChar w:fldCharType="begin"/>
        </w:r>
        <w:r>
          <w:rPr>
            <w:noProof/>
          </w:rPr>
          <w:instrText xml:space="preserve"> PAGEREF _Toc153819394 \h </w:instrText>
        </w:r>
        <w:r>
          <w:rPr>
            <w:noProof/>
          </w:rPr>
        </w:r>
        <w:r>
          <w:rPr>
            <w:noProof/>
          </w:rPr>
          <w:fldChar w:fldCharType="separate"/>
        </w:r>
        <w:r>
          <w:rPr>
            <w:noProof/>
          </w:rPr>
          <w:t>18</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95" w:history="1">
        <w:r w:rsidRPr="0034610C">
          <w:rPr>
            <w:rStyle w:val="a7"/>
            <w:noProof/>
          </w:rPr>
          <w:t>21.</w:t>
        </w:r>
        <w:r w:rsidRPr="0034610C">
          <w:rPr>
            <w:rStyle w:val="a7"/>
            <w:rFonts w:ascii="微软雅黑" w:eastAsia="微软雅黑" w:hAnsi="微软雅黑" w:cs="微软雅黑"/>
            <w:noProof/>
          </w:rPr>
          <w:t xml:space="preserve"> Device firmware upgrade</w:t>
        </w:r>
        <w:r w:rsidRPr="0034610C">
          <w:rPr>
            <w:rStyle w:val="a7"/>
            <w:noProof/>
          </w:rPr>
          <w:t>(TCP)</w:t>
        </w:r>
        <w:r>
          <w:rPr>
            <w:noProof/>
          </w:rPr>
          <w:tab/>
        </w:r>
        <w:r>
          <w:rPr>
            <w:noProof/>
          </w:rPr>
          <w:fldChar w:fldCharType="begin"/>
        </w:r>
        <w:r>
          <w:rPr>
            <w:noProof/>
          </w:rPr>
          <w:instrText xml:space="preserve"> PAGEREF _Toc153819395 \h </w:instrText>
        </w:r>
        <w:r>
          <w:rPr>
            <w:noProof/>
          </w:rPr>
        </w:r>
        <w:r>
          <w:rPr>
            <w:noProof/>
          </w:rPr>
          <w:fldChar w:fldCharType="separate"/>
        </w:r>
        <w:r>
          <w:rPr>
            <w:noProof/>
          </w:rPr>
          <w:t>19</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96" w:history="1">
        <w:r w:rsidRPr="0034610C">
          <w:rPr>
            <w:rStyle w:val="a7"/>
            <w:noProof/>
          </w:rPr>
          <w:t>Description</w:t>
        </w:r>
        <w:r>
          <w:rPr>
            <w:noProof/>
          </w:rPr>
          <w:tab/>
        </w:r>
        <w:r>
          <w:rPr>
            <w:noProof/>
          </w:rPr>
          <w:fldChar w:fldCharType="begin"/>
        </w:r>
        <w:r>
          <w:rPr>
            <w:noProof/>
          </w:rPr>
          <w:instrText xml:space="preserve"> PAGEREF _Toc153819396 \h </w:instrText>
        </w:r>
        <w:r>
          <w:rPr>
            <w:noProof/>
          </w:rPr>
        </w:r>
        <w:r>
          <w:rPr>
            <w:noProof/>
          </w:rPr>
          <w:fldChar w:fldCharType="separate"/>
        </w:r>
        <w:r>
          <w:rPr>
            <w:noProof/>
          </w:rPr>
          <w:t>19</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97" w:history="1">
        <w:r w:rsidRPr="0034610C">
          <w:rPr>
            <w:rStyle w:val="a7"/>
            <w:noProof/>
          </w:rPr>
          <w:t>Parameters</w:t>
        </w:r>
        <w:r>
          <w:rPr>
            <w:noProof/>
          </w:rPr>
          <w:tab/>
        </w:r>
        <w:r>
          <w:rPr>
            <w:noProof/>
          </w:rPr>
          <w:fldChar w:fldCharType="begin"/>
        </w:r>
        <w:r>
          <w:rPr>
            <w:noProof/>
          </w:rPr>
          <w:instrText xml:space="preserve"> PAGEREF _Toc153819397 \h </w:instrText>
        </w:r>
        <w:r>
          <w:rPr>
            <w:noProof/>
          </w:rPr>
        </w:r>
        <w:r>
          <w:rPr>
            <w:noProof/>
          </w:rPr>
          <w:fldChar w:fldCharType="separate"/>
        </w:r>
        <w:r>
          <w:rPr>
            <w:noProof/>
          </w:rPr>
          <w:t>19</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398" w:history="1">
        <w:r w:rsidRPr="0034610C">
          <w:rPr>
            <w:rStyle w:val="a7"/>
            <w:rFonts w:ascii="微软雅黑" w:eastAsia="微软雅黑" w:hAnsi="微软雅黑" w:cs="微软雅黑"/>
            <w:noProof/>
          </w:rPr>
          <w:t>22. Add</w:t>
        </w:r>
        <w:r w:rsidRPr="0034610C">
          <w:rPr>
            <w:rStyle w:val="a7"/>
            <w:noProof/>
          </w:rPr>
          <w:t xml:space="preserve"> bluetooth device connection status listener</w:t>
        </w:r>
        <w:r>
          <w:rPr>
            <w:noProof/>
          </w:rPr>
          <w:tab/>
        </w:r>
        <w:r>
          <w:rPr>
            <w:noProof/>
          </w:rPr>
          <w:fldChar w:fldCharType="begin"/>
        </w:r>
        <w:r>
          <w:rPr>
            <w:noProof/>
          </w:rPr>
          <w:instrText xml:space="preserve"> PAGEREF _Toc153819398 \h </w:instrText>
        </w:r>
        <w:r>
          <w:rPr>
            <w:noProof/>
          </w:rPr>
        </w:r>
        <w:r>
          <w:rPr>
            <w:noProof/>
          </w:rPr>
          <w:fldChar w:fldCharType="separate"/>
        </w:r>
        <w:r>
          <w:rPr>
            <w:noProof/>
          </w:rPr>
          <w:t>19</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399" w:history="1">
        <w:r w:rsidRPr="0034610C">
          <w:rPr>
            <w:rStyle w:val="a7"/>
            <w:noProof/>
          </w:rPr>
          <w:t>Description</w:t>
        </w:r>
        <w:r>
          <w:rPr>
            <w:noProof/>
          </w:rPr>
          <w:tab/>
        </w:r>
        <w:r>
          <w:rPr>
            <w:noProof/>
          </w:rPr>
          <w:fldChar w:fldCharType="begin"/>
        </w:r>
        <w:r>
          <w:rPr>
            <w:noProof/>
          </w:rPr>
          <w:instrText xml:space="preserve"> PAGEREF _Toc153819399 \h </w:instrText>
        </w:r>
        <w:r>
          <w:rPr>
            <w:noProof/>
          </w:rPr>
        </w:r>
        <w:r>
          <w:rPr>
            <w:noProof/>
          </w:rPr>
          <w:fldChar w:fldCharType="separate"/>
        </w:r>
        <w:r>
          <w:rPr>
            <w:noProof/>
          </w:rPr>
          <w:t>19</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00" w:history="1">
        <w:r w:rsidRPr="0034610C">
          <w:rPr>
            <w:rStyle w:val="a7"/>
            <w:noProof/>
          </w:rPr>
          <w:t>Parameters</w:t>
        </w:r>
        <w:r>
          <w:rPr>
            <w:noProof/>
          </w:rPr>
          <w:tab/>
        </w:r>
        <w:r>
          <w:rPr>
            <w:noProof/>
          </w:rPr>
          <w:fldChar w:fldCharType="begin"/>
        </w:r>
        <w:r>
          <w:rPr>
            <w:noProof/>
          </w:rPr>
          <w:instrText xml:space="preserve"> PAGEREF _Toc153819400 \h </w:instrText>
        </w:r>
        <w:r>
          <w:rPr>
            <w:noProof/>
          </w:rPr>
        </w:r>
        <w:r>
          <w:rPr>
            <w:noProof/>
          </w:rPr>
          <w:fldChar w:fldCharType="separate"/>
        </w:r>
        <w:r>
          <w:rPr>
            <w:noProof/>
          </w:rPr>
          <w:t>19</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01" w:history="1">
        <w:r w:rsidRPr="0034610C">
          <w:rPr>
            <w:rStyle w:val="a7"/>
            <w:rFonts w:ascii="微软雅黑" w:eastAsia="微软雅黑" w:hAnsi="微软雅黑" w:cs="微软雅黑"/>
            <w:noProof/>
          </w:rPr>
          <w:t xml:space="preserve">23. Remove </w:t>
        </w:r>
        <w:r w:rsidRPr="0034610C">
          <w:rPr>
            <w:rStyle w:val="a7"/>
            <w:noProof/>
          </w:rPr>
          <w:t>bluetooth device connection status listener</w:t>
        </w:r>
        <w:r>
          <w:rPr>
            <w:noProof/>
          </w:rPr>
          <w:tab/>
        </w:r>
        <w:r>
          <w:rPr>
            <w:noProof/>
          </w:rPr>
          <w:fldChar w:fldCharType="begin"/>
        </w:r>
        <w:r>
          <w:rPr>
            <w:noProof/>
          </w:rPr>
          <w:instrText xml:space="preserve"> PAGEREF _Toc153819401 \h </w:instrText>
        </w:r>
        <w:r>
          <w:rPr>
            <w:noProof/>
          </w:rPr>
        </w:r>
        <w:r>
          <w:rPr>
            <w:noProof/>
          </w:rPr>
          <w:fldChar w:fldCharType="separate"/>
        </w:r>
        <w:r>
          <w:rPr>
            <w:noProof/>
          </w:rPr>
          <w:t>20</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02" w:history="1">
        <w:r w:rsidRPr="0034610C">
          <w:rPr>
            <w:rStyle w:val="a7"/>
            <w:noProof/>
          </w:rPr>
          <w:t>Description</w:t>
        </w:r>
        <w:r>
          <w:rPr>
            <w:noProof/>
          </w:rPr>
          <w:tab/>
        </w:r>
        <w:r>
          <w:rPr>
            <w:noProof/>
          </w:rPr>
          <w:fldChar w:fldCharType="begin"/>
        </w:r>
        <w:r>
          <w:rPr>
            <w:noProof/>
          </w:rPr>
          <w:instrText xml:space="preserve"> PAGEREF _Toc153819402 \h </w:instrText>
        </w:r>
        <w:r>
          <w:rPr>
            <w:noProof/>
          </w:rPr>
        </w:r>
        <w:r>
          <w:rPr>
            <w:noProof/>
          </w:rPr>
          <w:fldChar w:fldCharType="separate"/>
        </w:r>
        <w:r>
          <w:rPr>
            <w:noProof/>
          </w:rPr>
          <w:t>20</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03" w:history="1">
        <w:r w:rsidRPr="0034610C">
          <w:rPr>
            <w:rStyle w:val="a7"/>
            <w:noProof/>
          </w:rPr>
          <w:t>Parameters</w:t>
        </w:r>
        <w:r>
          <w:rPr>
            <w:noProof/>
          </w:rPr>
          <w:tab/>
        </w:r>
        <w:r>
          <w:rPr>
            <w:noProof/>
          </w:rPr>
          <w:fldChar w:fldCharType="begin"/>
        </w:r>
        <w:r>
          <w:rPr>
            <w:noProof/>
          </w:rPr>
          <w:instrText xml:space="preserve"> PAGEREF _Toc153819403 \h </w:instrText>
        </w:r>
        <w:r>
          <w:rPr>
            <w:noProof/>
          </w:rPr>
        </w:r>
        <w:r>
          <w:rPr>
            <w:noProof/>
          </w:rPr>
          <w:fldChar w:fldCharType="separate"/>
        </w:r>
        <w:r>
          <w:rPr>
            <w:noProof/>
          </w:rPr>
          <w:t>20</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04" w:history="1">
        <w:r w:rsidRPr="0034610C">
          <w:rPr>
            <w:rStyle w:val="a7"/>
            <w:rFonts w:ascii="微软雅黑" w:eastAsia="微软雅黑" w:hAnsi="微软雅黑" w:cs="微软雅黑"/>
            <w:noProof/>
          </w:rPr>
          <w:t>24. Register device online status change listener</w:t>
        </w:r>
        <w:r>
          <w:rPr>
            <w:noProof/>
          </w:rPr>
          <w:tab/>
        </w:r>
        <w:r>
          <w:rPr>
            <w:noProof/>
          </w:rPr>
          <w:fldChar w:fldCharType="begin"/>
        </w:r>
        <w:r>
          <w:rPr>
            <w:noProof/>
          </w:rPr>
          <w:instrText xml:space="preserve"> PAGEREF _Toc153819404 \h </w:instrText>
        </w:r>
        <w:r>
          <w:rPr>
            <w:noProof/>
          </w:rPr>
        </w:r>
        <w:r>
          <w:rPr>
            <w:noProof/>
          </w:rPr>
          <w:fldChar w:fldCharType="separate"/>
        </w:r>
        <w:r>
          <w:rPr>
            <w:noProof/>
          </w:rPr>
          <w:t>20</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05" w:history="1">
        <w:r w:rsidRPr="0034610C">
          <w:rPr>
            <w:rStyle w:val="a7"/>
            <w:noProof/>
          </w:rPr>
          <w:t>Description</w:t>
        </w:r>
        <w:r>
          <w:rPr>
            <w:noProof/>
          </w:rPr>
          <w:tab/>
        </w:r>
        <w:r>
          <w:rPr>
            <w:noProof/>
          </w:rPr>
          <w:fldChar w:fldCharType="begin"/>
        </w:r>
        <w:r>
          <w:rPr>
            <w:noProof/>
          </w:rPr>
          <w:instrText xml:space="preserve"> PAGEREF _Toc153819405 \h </w:instrText>
        </w:r>
        <w:r>
          <w:rPr>
            <w:noProof/>
          </w:rPr>
        </w:r>
        <w:r>
          <w:rPr>
            <w:noProof/>
          </w:rPr>
          <w:fldChar w:fldCharType="separate"/>
        </w:r>
        <w:r>
          <w:rPr>
            <w:noProof/>
          </w:rPr>
          <w:t>20</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06" w:history="1">
        <w:r w:rsidRPr="0034610C">
          <w:rPr>
            <w:rStyle w:val="a7"/>
            <w:noProof/>
          </w:rPr>
          <w:t>Parameters</w:t>
        </w:r>
        <w:r>
          <w:rPr>
            <w:noProof/>
          </w:rPr>
          <w:tab/>
        </w:r>
        <w:r>
          <w:rPr>
            <w:noProof/>
          </w:rPr>
          <w:fldChar w:fldCharType="begin"/>
        </w:r>
        <w:r>
          <w:rPr>
            <w:noProof/>
          </w:rPr>
          <w:instrText xml:space="preserve"> PAGEREF _Toc153819406 \h </w:instrText>
        </w:r>
        <w:r>
          <w:rPr>
            <w:noProof/>
          </w:rPr>
        </w:r>
        <w:r>
          <w:rPr>
            <w:noProof/>
          </w:rPr>
          <w:fldChar w:fldCharType="separate"/>
        </w:r>
        <w:r>
          <w:rPr>
            <w:noProof/>
          </w:rPr>
          <w:t>20</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07" w:history="1">
        <w:r w:rsidRPr="0034610C">
          <w:rPr>
            <w:rStyle w:val="a7"/>
            <w:rFonts w:ascii="微软雅黑" w:eastAsia="微软雅黑" w:hAnsi="微软雅黑" w:cs="微软雅黑"/>
            <w:noProof/>
          </w:rPr>
          <w:t>25. Unregister device online status change listener</w:t>
        </w:r>
        <w:r>
          <w:rPr>
            <w:noProof/>
          </w:rPr>
          <w:tab/>
        </w:r>
        <w:r>
          <w:rPr>
            <w:noProof/>
          </w:rPr>
          <w:fldChar w:fldCharType="begin"/>
        </w:r>
        <w:r>
          <w:rPr>
            <w:noProof/>
          </w:rPr>
          <w:instrText xml:space="preserve"> PAGEREF _Toc153819407 \h </w:instrText>
        </w:r>
        <w:r>
          <w:rPr>
            <w:noProof/>
          </w:rPr>
        </w:r>
        <w:r>
          <w:rPr>
            <w:noProof/>
          </w:rPr>
          <w:fldChar w:fldCharType="separate"/>
        </w:r>
        <w:r>
          <w:rPr>
            <w:noProof/>
          </w:rPr>
          <w:t>20</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08" w:history="1">
        <w:r w:rsidRPr="0034610C">
          <w:rPr>
            <w:rStyle w:val="a7"/>
            <w:noProof/>
          </w:rPr>
          <w:t>Description</w:t>
        </w:r>
        <w:r>
          <w:rPr>
            <w:noProof/>
          </w:rPr>
          <w:tab/>
        </w:r>
        <w:r>
          <w:rPr>
            <w:noProof/>
          </w:rPr>
          <w:fldChar w:fldCharType="begin"/>
        </w:r>
        <w:r>
          <w:rPr>
            <w:noProof/>
          </w:rPr>
          <w:instrText xml:space="preserve"> PAGEREF _Toc153819408 \h </w:instrText>
        </w:r>
        <w:r>
          <w:rPr>
            <w:noProof/>
          </w:rPr>
        </w:r>
        <w:r>
          <w:rPr>
            <w:noProof/>
          </w:rPr>
          <w:fldChar w:fldCharType="separate"/>
        </w:r>
        <w:r>
          <w:rPr>
            <w:noProof/>
          </w:rPr>
          <w:t>20</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09" w:history="1">
        <w:r w:rsidRPr="0034610C">
          <w:rPr>
            <w:rStyle w:val="a7"/>
            <w:noProof/>
          </w:rPr>
          <w:t>Parameters</w:t>
        </w:r>
        <w:r>
          <w:rPr>
            <w:noProof/>
          </w:rPr>
          <w:tab/>
        </w:r>
        <w:r>
          <w:rPr>
            <w:noProof/>
          </w:rPr>
          <w:fldChar w:fldCharType="begin"/>
        </w:r>
        <w:r>
          <w:rPr>
            <w:noProof/>
          </w:rPr>
          <w:instrText xml:space="preserve"> PAGEREF _Toc153819409 \h </w:instrText>
        </w:r>
        <w:r>
          <w:rPr>
            <w:noProof/>
          </w:rPr>
        </w:r>
        <w:r>
          <w:rPr>
            <w:noProof/>
          </w:rPr>
          <w:fldChar w:fldCharType="separate"/>
        </w:r>
        <w:r>
          <w:rPr>
            <w:noProof/>
          </w:rPr>
          <w:t>21</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10" w:history="1">
        <w:r w:rsidRPr="0034610C">
          <w:rPr>
            <w:rStyle w:val="a7"/>
            <w:rFonts w:ascii="微软雅黑" w:eastAsia="微软雅黑" w:hAnsi="微软雅黑" w:cs="微软雅黑"/>
            <w:noProof/>
          </w:rPr>
          <w:t>26. Register sleep report upload status listener</w:t>
        </w:r>
        <w:r>
          <w:rPr>
            <w:noProof/>
          </w:rPr>
          <w:tab/>
        </w:r>
        <w:r>
          <w:rPr>
            <w:noProof/>
          </w:rPr>
          <w:fldChar w:fldCharType="begin"/>
        </w:r>
        <w:r>
          <w:rPr>
            <w:noProof/>
          </w:rPr>
          <w:instrText xml:space="preserve"> PAGEREF _Toc153819410 \h </w:instrText>
        </w:r>
        <w:r>
          <w:rPr>
            <w:noProof/>
          </w:rPr>
        </w:r>
        <w:r>
          <w:rPr>
            <w:noProof/>
          </w:rPr>
          <w:fldChar w:fldCharType="separate"/>
        </w:r>
        <w:r>
          <w:rPr>
            <w:noProof/>
          </w:rPr>
          <w:t>21</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11" w:history="1">
        <w:r w:rsidRPr="0034610C">
          <w:rPr>
            <w:rStyle w:val="a7"/>
            <w:noProof/>
          </w:rPr>
          <w:t>Description</w:t>
        </w:r>
        <w:r>
          <w:rPr>
            <w:noProof/>
          </w:rPr>
          <w:tab/>
        </w:r>
        <w:r>
          <w:rPr>
            <w:noProof/>
          </w:rPr>
          <w:fldChar w:fldCharType="begin"/>
        </w:r>
        <w:r>
          <w:rPr>
            <w:noProof/>
          </w:rPr>
          <w:instrText xml:space="preserve"> PAGEREF _Toc153819411 \h </w:instrText>
        </w:r>
        <w:r>
          <w:rPr>
            <w:noProof/>
          </w:rPr>
        </w:r>
        <w:r>
          <w:rPr>
            <w:noProof/>
          </w:rPr>
          <w:fldChar w:fldCharType="separate"/>
        </w:r>
        <w:r>
          <w:rPr>
            <w:noProof/>
          </w:rPr>
          <w:t>21</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12" w:history="1">
        <w:r w:rsidRPr="0034610C">
          <w:rPr>
            <w:rStyle w:val="a7"/>
            <w:noProof/>
          </w:rPr>
          <w:t>Parameters</w:t>
        </w:r>
        <w:r>
          <w:rPr>
            <w:noProof/>
          </w:rPr>
          <w:tab/>
        </w:r>
        <w:r>
          <w:rPr>
            <w:noProof/>
          </w:rPr>
          <w:fldChar w:fldCharType="begin"/>
        </w:r>
        <w:r>
          <w:rPr>
            <w:noProof/>
          </w:rPr>
          <w:instrText xml:space="preserve"> PAGEREF _Toc153819412 \h </w:instrText>
        </w:r>
        <w:r>
          <w:rPr>
            <w:noProof/>
          </w:rPr>
        </w:r>
        <w:r>
          <w:rPr>
            <w:noProof/>
          </w:rPr>
          <w:fldChar w:fldCharType="separate"/>
        </w:r>
        <w:r>
          <w:rPr>
            <w:noProof/>
          </w:rPr>
          <w:t>21</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13" w:history="1">
        <w:r w:rsidRPr="0034610C">
          <w:rPr>
            <w:rStyle w:val="a7"/>
            <w:rFonts w:ascii="微软雅黑" w:eastAsia="微软雅黑" w:hAnsi="微软雅黑" w:cs="微软雅黑"/>
            <w:noProof/>
          </w:rPr>
          <w:t>27. Unregister sleep report upload status listener</w:t>
        </w:r>
        <w:r>
          <w:rPr>
            <w:noProof/>
          </w:rPr>
          <w:tab/>
        </w:r>
        <w:r>
          <w:rPr>
            <w:noProof/>
          </w:rPr>
          <w:fldChar w:fldCharType="begin"/>
        </w:r>
        <w:r>
          <w:rPr>
            <w:noProof/>
          </w:rPr>
          <w:instrText xml:space="preserve"> PAGEREF _Toc153819413 \h </w:instrText>
        </w:r>
        <w:r>
          <w:rPr>
            <w:noProof/>
          </w:rPr>
        </w:r>
        <w:r>
          <w:rPr>
            <w:noProof/>
          </w:rPr>
          <w:fldChar w:fldCharType="separate"/>
        </w:r>
        <w:r>
          <w:rPr>
            <w:noProof/>
          </w:rPr>
          <w:t>21</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14" w:history="1">
        <w:r w:rsidRPr="0034610C">
          <w:rPr>
            <w:rStyle w:val="a7"/>
            <w:noProof/>
          </w:rPr>
          <w:t>Description</w:t>
        </w:r>
        <w:r>
          <w:rPr>
            <w:noProof/>
          </w:rPr>
          <w:tab/>
        </w:r>
        <w:r>
          <w:rPr>
            <w:noProof/>
          </w:rPr>
          <w:fldChar w:fldCharType="begin"/>
        </w:r>
        <w:r>
          <w:rPr>
            <w:noProof/>
          </w:rPr>
          <w:instrText xml:space="preserve"> PAGEREF _Toc153819414 \h </w:instrText>
        </w:r>
        <w:r>
          <w:rPr>
            <w:noProof/>
          </w:rPr>
        </w:r>
        <w:r>
          <w:rPr>
            <w:noProof/>
          </w:rPr>
          <w:fldChar w:fldCharType="separate"/>
        </w:r>
        <w:r>
          <w:rPr>
            <w:noProof/>
          </w:rPr>
          <w:t>21</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15" w:history="1">
        <w:r w:rsidRPr="0034610C">
          <w:rPr>
            <w:rStyle w:val="a7"/>
            <w:noProof/>
          </w:rPr>
          <w:t>Parameters</w:t>
        </w:r>
        <w:r>
          <w:rPr>
            <w:noProof/>
          </w:rPr>
          <w:tab/>
        </w:r>
        <w:r>
          <w:rPr>
            <w:noProof/>
          </w:rPr>
          <w:fldChar w:fldCharType="begin"/>
        </w:r>
        <w:r>
          <w:rPr>
            <w:noProof/>
          </w:rPr>
          <w:instrText xml:space="preserve"> PAGEREF _Toc153819415 \h </w:instrText>
        </w:r>
        <w:r>
          <w:rPr>
            <w:noProof/>
          </w:rPr>
        </w:r>
        <w:r>
          <w:rPr>
            <w:noProof/>
          </w:rPr>
          <w:fldChar w:fldCharType="separate"/>
        </w:r>
        <w:r>
          <w:rPr>
            <w:noProof/>
          </w:rPr>
          <w:t>21</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16" w:history="1">
        <w:r w:rsidRPr="0034610C">
          <w:rPr>
            <w:rStyle w:val="a7"/>
            <w:rFonts w:ascii="微软雅黑" w:eastAsia="微软雅黑" w:hAnsi="微软雅黑" w:cs="微软雅黑"/>
            <w:noProof/>
          </w:rPr>
          <w:t>28. Register real-time data listener</w:t>
        </w:r>
        <w:r>
          <w:rPr>
            <w:noProof/>
          </w:rPr>
          <w:tab/>
        </w:r>
        <w:r>
          <w:rPr>
            <w:noProof/>
          </w:rPr>
          <w:fldChar w:fldCharType="begin"/>
        </w:r>
        <w:r>
          <w:rPr>
            <w:noProof/>
          </w:rPr>
          <w:instrText xml:space="preserve"> PAGEREF _Toc153819416 \h </w:instrText>
        </w:r>
        <w:r>
          <w:rPr>
            <w:noProof/>
          </w:rPr>
        </w:r>
        <w:r>
          <w:rPr>
            <w:noProof/>
          </w:rPr>
          <w:fldChar w:fldCharType="separate"/>
        </w:r>
        <w:r>
          <w:rPr>
            <w:noProof/>
          </w:rPr>
          <w:t>22</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17" w:history="1">
        <w:r w:rsidRPr="0034610C">
          <w:rPr>
            <w:rStyle w:val="a7"/>
            <w:noProof/>
          </w:rPr>
          <w:t>Description</w:t>
        </w:r>
        <w:r>
          <w:rPr>
            <w:noProof/>
          </w:rPr>
          <w:tab/>
        </w:r>
        <w:r>
          <w:rPr>
            <w:noProof/>
          </w:rPr>
          <w:fldChar w:fldCharType="begin"/>
        </w:r>
        <w:r>
          <w:rPr>
            <w:noProof/>
          </w:rPr>
          <w:instrText xml:space="preserve"> PAGEREF _Toc153819417 \h </w:instrText>
        </w:r>
        <w:r>
          <w:rPr>
            <w:noProof/>
          </w:rPr>
        </w:r>
        <w:r>
          <w:rPr>
            <w:noProof/>
          </w:rPr>
          <w:fldChar w:fldCharType="separate"/>
        </w:r>
        <w:r>
          <w:rPr>
            <w:noProof/>
          </w:rPr>
          <w:t>22</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18" w:history="1">
        <w:r w:rsidRPr="0034610C">
          <w:rPr>
            <w:rStyle w:val="a7"/>
            <w:noProof/>
          </w:rPr>
          <w:t>Parameters</w:t>
        </w:r>
        <w:r>
          <w:rPr>
            <w:noProof/>
          </w:rPr>
          <w:tab/>
        </w:r>
        <w:r>
          <w:rPr>
            <w:noProof/>
          </w:rPr>
          <w:fldChar w:fldCharType="begin"/>
        </w:r>
        <w:r>
          <w:rPr>
            <w:noProof/>
          </w:rPr>
          <w:instrText xml:space="preserve"> PAGEREF _Toc153819418 \h </w:instrText>
        </w:r>
        <w:r>
          <w:rPr>
            <w:noProof/>
          </w:rPr>
        </w:r>
        <w:r>
          <w:rPr>
            <w:noProof/>
          </w:rPr>
          <w:fldChar w:fldCharType="separate"/>
        </w:r>
        <w:r>
          <w:rPr>
            <w:noProof/>
          </w:rPr>
          <w:t>22</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19" w:history="1">
        <w:r w:rsidRPr="0034610C">
          <w:rPr>
            <w:rStyle w:val="a7"/>
            <w:rFonts w:ascii="微软雅黑" w:eastAsia="微软雅黑" w:hAnsi="微软雅黑" w:cs="微软雅黑"/>
            <w:noProof/>
          </w:rPr>
          <w:t>29. unregister real-time data listener</w:t>
        </w:r>
        <w:r>
          <w:rPr>
            <w:noProof/>
          </w:rPr>
          <w:tab/>
        </w:r>
        <w:r>
          <w:rPr>
            <w:noProof/>
          </w:rPr>
          <w:fldChar w:fldCharType="begin"/>
        </w:r>
        <w:r>
          <w:rPr>
            <w:noProof/>
          </w:rPr>
          <w:instrText xml:space="preserve"> PAGEREF _Toc153819419 \h </w:instrText>
        </w:r>
        <w:r>
          <w:rPr>
            <w:noProof/>
          </w:rPr>
        </w:r>
        <w:r>
          <w:rPr>
            <w:noProof/>
          </w:rPr>
          <w:fldChar w:fldCharType="separate"/>
        </w:r>
        <w:r>
          <w:rPr>
            <w:noProof/>
          </w:rPr>
          <w:t>22</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20" w:history="1">
        <w:r w:rsidRPr="0034610C">
          <w:rPr>
            <w:rStyle w:val="a7"/>
            <w:noProof/>
          </w:rPr>
          <w:t>Description</w:t>
        </w:r>
        <w:r>
          <w:rPr>
            <w:noProof/>
          </w:rPr>
          <w:tab/>
        </w:r>
        <w:r>
          <w:rPr>
            <w:noProof/>
          </w:rPr>
          <w:fldChar w:fldCharType="begin"/>
        </w:r>
        <w:r>
          <w:rPr>
            <w:noProof/>
          </w:rPr>
          <w:instrText xml:space="preserve"> PAGEREF _Toc153819420 \h </w:instrText>
        </w:r>
        <w:r>
          <w:rPr>
            <w:noProof/>
          </w:rPr>
        </w:r>
        <w:r>
          <w:rPr>
            <w:noProof/>
          </w:rPr>
          <w:fldChar w:fldCharType="separate"/>
        </w:r>
        <w:r>
          <w:rPr>
            <w:noProof/>
          </w:rPr>
          <w:t>22</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21" w:history="1">
        <w:r w:rsidRPr="0034610C">
          <w:rPr>
            <w:rStyle w:val="a7"/>
            <w:noProof/>
          </w:rPr>
          <w:t>Parameters</w:t>
        </w:r>
        <w:r>
          <w:rPr>
            <w:noProof/>
          </w:rPr>
          <w:tab/>
        </w:r>
        <w:r>
          <w:rPr>
            <w:noProof/>
          </w:rPr>
          <w:fldChar w:fldCharType="begin"/>
        </w:r>
        <w:r>
          <w:rPr>
            <w:noProof/>
          </w:rPr>
          <w:instrText xml:space="preserve"> PAGEREF _Toc153819421 \h </w:instrText>
        </w:r>
        <w:r>
          <w:rPr>
            <w:noProof/>
          </w:rPr>
        </w:r>
        <w:r>
          <w:rPr>
            <w:noProof/>
          </w:rPr>
          <w:fldChar w:fldCharType="separate"/>
        </w:r>
        <w:r>
          <w:rPr>
            <w:noProof/>
          </w:rPr>
          <w:t>22</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22" w:history="1">
        <w:r w:rsidRPr="0034610C">
          <w:rPr>
            <w:rStyle w:val="a7"/>
            <w:rFonts w:ascii="微软雅黑" w:eastAsia="微软雅黑" w:hAnsi="微软雅黑" w:cs="微软雅黑"/>
            <w:noProof/>
          </w:rPr>
          <w:t>30. Register for real-time sleep state monitoring</w:t>
        </w:r>
        <w:r>
          <w:rPr>
            <w:noProof/>
          </w:rPr>
          <w:tab/>
        </w:r>
        <w:r>
          <w:rPr>
            <w:noProof/>
          </w:rPr>
          <w:fldChar w:fldCharType="begin"/>
        </w:r>
        <w:r>
          <w:rPr>
            <w:noProof/>
          </w:rPr>
          <w:instrText xml:space="preserve"> PAGEREF _Toc153819422 \h </w:instrText>
        </w:r>
        <w:r>
          <w:rPr>
            <w:noProof/>
          </w:rPr>
        </w:r>
        <w:r>
          <w:rPr>
            <w:noProof/>
          </w:rPr>
          <w:fldChar w:fldCharType="separate"/>
        </w:r>
        <w:r>
          <w:rPr>
            <w:noProof/>
          </w:rPr>
          <w:t>22</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23" w:history="1">
        <w:r w:rsidRPr="0034610C">
          <w:rPr>
            <w:rStyle w:val="a7"/>
            <w:noProof/>
          </w:rPr>
          <w:t>Description</w:t>
        </w:r>
        <w:r>
          <w:rPr>
            <w:noProof/>
          </w:rPr>
          <w:tab/>
        </w:r>
        <w:r>
          <w:rPr>
            <w:noProof/>
          </w:rPr>
          <w:fldChar w:fldCharType="begin"/>
        </w:r>
        <w:r>
          <w:rPr>
            <w:noProof/>
          </w:rPr>
          <w:instrText xml:space="preserve"> PAGEREF _Toc153819423 \h </w:instrText>
        </w:r>
        <w:r>
          <w:rPr>
            <w:noProof/>
          </w:rPr>
        </w:r>
        <w:r>
          <w:rPr>
            <w:noProof/>
          </w:rPr>
          <w:fldChar w:fldCharType="separate"/>
        </w:r>
        <w:r>
          <w:rPr>
            <w:noProof/>
          </w:rPr>
          <w:t>22</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24" w:history="1">
        <w:r w:rsidRPr="0034610C">
          <w:rPr>
            <w:rStyle w:val="a7"/>
            <w:noProof/>
          </w:rPr>
          <w:t>Parameters</w:t>
        </w:r>
        <w:r>
          <w:rPr>
            <w:noProof/>
          </w:rPr>
          <w:tab/>
        </w:r>
        <w:r>
          <w:rPr>
            <w:noProof/>
          </w:rPr>
          <w:fldChar w:fldCharType="begin"/>
        </w:r>
        <w:r>
          <w:rPr>
            <w:noProof/>
          </w:rPr>
          <w:instrText xml:space="preserve"> PAGEREF _Toc153819424 \h </w:instrText>
        </w:r>
        <w:r>
          <w:rPr>
            <w:noProof/>
          </w:rPr>
        </w:r>
        <w:r>
          <w:rPr>
            <w:noProof/>
          </w:rPr>
          <w:fldChar w:fldCharType="separate"/>
        </w:r>
        <w:r>
          <w:rPr>
            <w:noProof/>
          </w:rPr>
          <w:t>23</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25" w:history="1">
        <w:r w:rsidRPr="0034610C">
          <w:rPr>
            <w:rStyle w:val="a7"/>
            <w:rFonts w:ascii="微软雅黑" w:eastAsia="微软雅黑" w:hAnsi="微软雅黑" w:cs="微软雅黑"/>
            <w:noProof/>
          </w:rPr>
          <w:t>31. Unregister for real-time sleep state monitoring</w:t>
        </w:r>
        <w:r>
          <w:rPr>
            <w:noProof/>
          </w:rPr>
          <w:tab/>
        </w:r>
        <w:r>
          <w:rPr>
            <w:noProof/>
          </w:rPr>
          <w:fldChar w:fldCharType="begin"/>
        </w:r>
        <w:r>
          <w:rPr>
            <w:noProof/>
          </w:rPr>
          <w:instrText xml:space="preserve"> PAGEREF _Toc153819425 \h </w:instrText>
        </w:r>
        <w:r>
          <w:rPr>
            <w:noProof/>
          </w:rPr>
        </w:r>
        <w:r>
          <w:rPr>
            <w:noProof/>
          </w:rPr>
          <w:fldChar w:fldCharType="separate"/>
        </w:r>
        <w:r>
          <w:rPr>
            <w:noProof/>
          </w:rPr>
          <w:t>23</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26" w:history="1">
        <w:r w:rsidRPr="0034610C">
          <w:rPr>
            <w:rStyle w:val="a7"/>
            <w:noProof/>
          </w:rPr>
          <w:t>Description</w:t>
        </w:r>
        <w:r>
          <w:rPr>
            <w:noProof/>
          </w:rPr>
          <w:tab/>
        </w:r>
        <w:r>
          <w:rPr>
            <w:noProof/>
          </w:rPr>
          <w:fldChar w:fldCharType="begin"/>
        </w:r>
        <w:r>
          <w:rPr>
            <w:noProof/>
          </w:rPr>
          <w:instrText xml:space="preserve"> PAGEREF _Toc153819426 \h </w:instrText>
        </w:r>
        <w:r>
          <w:rPr>
            <w:noProof/>
          </w:rPr>
        </w:r>
        <w:r>
          <w:rPr>
            <w:noProof/>
          </w:rPr>
          <w:fldChar w:fldCharType="separate"/>
        </w:r>
        <w:r>
          <w:rPr>
            <w:noProof/>
          </w:rPr>
          <w:t>23</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27" w:history="1">
        <w:r w:rsidRPr="0034610C">
          <w:rPr>
            <w:rStyle w:val="a7"/>
            <w:noProof/>
          </w:rPr>
          <w:t>Parameters</w:t>
        </w:r>
        <w:r>
          <w:rPr>
            <w:noProof/>
          </w:rPr>
          <w:tab/>
        </w:r>
        <w:r>
          <w:rPr>
            <w:noProof/>
          </w:rPr>
          <w:fldChar w:fldCharType="begin"/>
        </w:r>
        <w:r>
          <w:rPr>
            <w:noProof/>
          </w:rPr>
          <w:instrText xml:space="preserve"> PAGEREF _Toc153819427 \h </w:instrText>
        </w:r>
        <w:r>
          <w:rPr>
            <w:noProof/>
          </w:rPr>
        </w:r>
        <w:r>
          <w:rPr>
            <w:noProof/>
          </w:rPr>
          <w:fldChar w:fldCharType="separate"/>
        </w:r>
        <w:r>
          <w:rPr>
            <w:noProof/>
          </w:rPr>
          <w:t>23</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28" w:history="1">
        <w:r w:rsidRPr="0034610C">
          <w:rPr>
            <w:rStyle w:val="a7"/>
            <w:rFonts w:ascii="微软雅黑" w:eastAsia="微软雅黑" w:hAnsi="微软雅黑" w:cs="微软雅黑"/>
            <w:noProof/>
          </w:rPr>
          <w:t>32. register MIC state listener</w:t>
        </w:r>
        <w:r>
          <w:rPr>
            <w:noProof/>
          </w:rPr>
          <w:tab/>
        </w:r>
        <w:r>
          <w:rPr>
            <w:noProof/>
          </w:rPr>
          <w:fldChar w:fldCharType="begin"/>
        </w:r>
        <w:r>
          <w:rPr>
            <w:noProof/>
          </w:rPr>
          <w:instrText xml:space="preserve"> PAGEREF _Toc153819428 \h </w:instrText>
        </w:r>
        <w:r>
          <w:rPr>
            <w:noProof/>
          </w:rPr>
        </w:r>
        <w:r>
          <w:rPr>
            <w:noProof/>
          </w:rPr>
          <w:fldChar w:fldCharType="separate"/>
        </w:r>
        <w:r>
          <w:rPr>
            <w:noProof/>
          </w:rPr>
          <w:t>23</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29" w:history="1">
        <w:r w:rsidRPr="0034610C">
          <w:rPr>
            <w:rStyle w:val="a7"/>
            <w:noProof/>
          </w:rPr>
          <w:t>Description</w:t>
        </w:r>
        <w:r>
          <w:rPr>
            <w:noProof/>
          </w:rPr>
          <w:tab/>
        </w:r>
        <w:r>
          <w:rPr>
            <w:noProof/>
          </w:rPr>
          <w:fldChar w:fldCharType="begin"/>
        </w:r>
        <w:r>
          <w:rPr>
            <w:noProof/>
          </w:rPr>
          <w:instrText xml:space="preserve"> PAGEREF _Toc153819429 \h </w:instrText>
        </w:r>
        <w:r>
          <w:rPr>
            <w:noProof/>
          </w:rPr>
        </w:r>
        <w:r>
          <w:rPr>
            <w:noProof/>
          </w:rPr>
          <w:fldChar w:fldCharType="separate"/>
        </w:r>
        <w:r>
          <w:rPr>
            <w:noProof/>
          </w:rPr>
          <w:t>23</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30" w:history="1">
        <w:r w:rsidRPr="0034610C">
          <w:rPr>
            <w:rStyle w:val="a7"/>
            <w:noProof/>
          </w:rPr>
          <w:t>Parameters</w:t>
        </w:r>
        <w:r>
          <w:rPr>
            <w:noProof/>
          </w:rPr>
          <w:tab/>
        </w:r>
        <w:r>
          <w:rPr>
            <w:noProof/>
          </w:rPr>
          <w:fldChar w:fldCharType="begin"/>
        </w:r>
        <w:r>
          <w:rPr>
            <w:noProof/>
          </w:rPr>
          <w:instrText xml:space="preserve"> PAGEREF _Toc153819430 \h </w:instrText>
        </w:r>
        <w:r>
          <w:rPr>
            <w:noProof/>
          </w:rPr>
        </w:r>
        <w:r>
          <w:rPr>
            <w:noProof/>
          </w:rPr>
          <w:fldChar w:fldCharType="separate"/>
        </w:r>
        <w:r>
          <w:rPr>
            <w:noProof/>
          </w:rPr>
          <w:t>23</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31" w:history="1">
        <w:r w:rsidRPr="0034610C">
          <w:rPr>
            <w:rStyle w:val="a7"/>
            <w:rFonts w:ascii="微软雅黑" w:eastAsia="微软雅黑" w:hAnsi="微软雅黑" w:cs="微软雅黑"/>
            <w:noProof/>
          </w:rPr>
          <w:t>33. Unregister MIC state listener</w:t>
        </w:r>
        <w:r>
          <w:rPr>
            <w:noProof/>
          </w:rPr>
          <w:tab/>
        </w:r>
        <w:r>
          <w:rPr>
            <w:noProof/>
          </w:rPr>
          <w:fldChar w:fldCharType="begin"/>
        </w:r>
        <w:r>
          <w:rPr>
            <w:noProof/>
          </w:rPr>
          <w:instrText xml:space="preserve"> PAGEREF _Toc153819431 \h </w:instrText>
        </w:r>
        <w:r>
          <w:rPr>
            <w:noProof/>
          </w:rPr>
        </w:r>
        <w:r>
          <w:rPr>
            <w:noProof/>
          </w:rPr>
          <w:fldChar w:fldCharType="separate"/>
        </w:r>
        <w:r>
          <w:rPr>
            <w:noProof/>
          </w:rPr>
          <w:t>24</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32" w:history="1">
        <w:r w:rsidRPr="0034610C">
          <w:rPr>
            <w:rStyle w:val="a7"/>
            <w:noProof/>
          </w:rPr>
          <w:t>Description</w:t>
        </w:r>
        <w:r>
          <w:rPr>
            <w:noProof/>
          </w:rPr>
          <w:tab/>
        </w:r>
        <w:r>
          <w:rPr>
            <w:noProof/>
          </w:rPr>
          <w:fldChar w:fldCharType="begin"/>
        </w:r>
        <w:r>
          <w:rPr>
            <w:noProof/>
          </w:rPr>
          <w:instrText xml:space="preserve"> PAGEREF _Toc153819432 \h </w:instrText>
        </w:r>
        <w:r>
          <w:rPr>
            <w:noProof/>
          </w:rPr>
        </w:r>
        <w:r>
          <w:rPr>
            <w:noProof/>
          </w:rPr>
          <w:fldChar w:fldCharType="separate"/>
        </w:r>
        <w:r>
          <w:rPr>
            <w:noProof/>
          </w:rPr>
          <w:t>24</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33" w:history="1">
        <w:r w:rsidRPr="0034610C">
          <w:rPr>
            <w:rStyle w:val="a7"/>
            <w:noProof/>
          </w:rPr>
          <w:t>Parameters</w:t>
        </w:r>
        <w:r>
          <w:rPr>
            <w:noProof/>
          </w:rPr>
          <w:tab/>
        </w:r>
        <w:r>
          <w:rPr>
            <w:noProof/>
          </w:rPr>
          <w:fldChar w:fldCharType="begin"/>
        </w:r>
        <w:r>
          <w:rPr>
            <w:noProof/>
          </w:rPr>
          <w:instrText xml:space="preserve"> PAGEREF _Toc153819433 \h </w:instrText>
        </w:r>
        <w:r>
          <w:rPr>
            <w:noProof/>
          </w:rPr>
        </w:r>
        <w:r>
          <w:rPr>
            <w:noProof/>
          </w:rPr>
          <w:fldChar w:fldCharType="separate"/>
        </w:r>
        <w:r>
          <w:rPr>
            <w:noProof/>
          </w:rPr>
          <w:t>24</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34" w:history="1">
        <w:r w:rsidRPr="0034610C">
          <w:rPr>
            <w:rStyle w:val="a7"/>
            <w:rFonts w:ascii="微软雅黑" w:eastAsia="微软雅黑" w:hAnsi="微软雅黑" w:cs="微软雅黑"/>
            <w:noProof/>
          </w:rPr>
          <w:t>34. register work status listener</w:t>
        </w:r>
        <w:r>
          <w:rPr>
            <w:noProof/>
          </w:rPr>
          <w:tab/>
        </w:r>
        <w:r>
          <w:rPr>
            <w:noProof/>
          </w:rPr>
          <w:fldChar w:fldCharType="begin"/>
        </w:r>
        <w:r>
          <w:rPr>
            <w:noProof/>
          </w:rPr>
          <w:instrText xml:space="preserve"> PAGEREF _Toc153819434 \h </w:instrText>
        </w:r>
        <w:r>
          <w:rPr>
            <w:noProof/>
          </w:rPr>
        </w:r>
        <w:r>
          <w:rPr>
            <w:noProof/>
          </w:rPr>
          <w:fldChar w:fldCharType="separate"/>
        </w:r>
        <w:r>
          <w:rPr>
            <w:noProof/>
          </w:rPr>
          <w:t>24</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35" w:history="1">
        <w:r w:rsidRPr="0034610C">
          <w:rPr>
            <w:rStyle w:val="a7"/>
            <w:noProof/>
          </w:rPr>
          <w:t>Description</w:t>
        </w:r>
        <w:r>
          <w:rPr>
            <w:noProof/>
          </w:rPr>
          <w:tab/>
        </w:r>
        <w:r>
          <w:rPr>
            <w:noProof/>
          </w:rPr>
          <w:fldChar w:fldCharType="begin"/>
        </w:r>
        <w:r>
          <w:rPr>
            <w:noProof/>
          </w:rPr>
          <w:instrText xml:space="preserve"> PAGEREF _Toc153819435 \h </w:instrText>
        </w:r>
        <w:r>
          <w:rPr>
            <w:noProof/>
          </w:rPr>
        </w:r>
        <w:r>
          <w:rPr>
            <w:noProof/>
          </w:rPr>
          <w:fldChar w:fldCharType="separate"/>
        </w:r>
        <w:r>
          <w:rPr>
            <w:noProof/>
          </w:rPr>
          <w:t>24</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36" w:history="1">
        <w:r w:rsidRPr="0034610C">
          <w:rPr>
            <w:rStyle w:val="a7"/>
            <w:noProof/>
          </w:rPr>
          <w:t>Parameters</w:t>
        </w:r>
        <w:r>
          <w:rPr>
            <w:noProof/>
          </w:rPr>
          <w:tab/>
        </w:r>
        <w:r>
          <w:rPr>
            <w:noProof/>
          </w:rPr>
          <w:fldChar w:fldCharType="begin"/>
        </w:r>
        <w:r>
          <w:rPr>
            <w:noProof/>
          </w:rPr>
          <w:instrText xml:space="preserve"> PAGEREF _Toc153819436 \h </w:instrText>
        </w:r>
        <w:r>
          <w:rPr>
            <w:noProof/>
          </w:rPr>
        </w:r>
        <w:r>
          <w:rPr>
            <w:noProof/>
          </w:rPr>
          <w:fldChar w:fldCharType="separate"/>
        </w:r>
        <w:r>
          <w:rPr>
            <w:noProof/>
          </w:rPr>
          <w:t>24</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37" w:history="1">
        <w:r w:rsidRPr="0034610C">
          <w:rPr>
            <w:rStyle w:val="a7"/>
            <w:rFonts w:ascii="微软雅黑" w:eastAsia="微软雅黑" w:hAnsi="微软雅黑" w:cs="微软雅黑"/>
            <w:noProof/>
          </w:rPr>
          <w:t>35. Unregister work status listener</w:t>
        </w:r>
        <w:r>
          <w:rPr>
            <w:noProof/>
          </w:rPr>
          <w:tab/>
        </w:r>
        <w:r>
          <w:rPr>
            <w:noProof/>
          </w:rPr>
          <w:fldChar w:fldCharType="begin"/>
        </w:r>
        <w:r>
          <w:rPr>
            <w:noProof/>
          </w:rPr>
          <w:instrText xml:space="preserve"> PAGEREF _Toc153819437 \h </w:instrText>
        </w:r>
        <w:r>
          <w:rPr>
            <w:noProof/>
          </w:rPr>
        </w:r>
        <w:r>
          <w:rPr>
            <w:noProof/>
          </w:rPr>
          <w:fldChar w:fldCharType="separate"/>
        </w:r>
        <w:r>
          <w:rPr>
            <w:noProof/>
          </w:rPr>
          <w:t>24</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38" w:history="1">
        <w:r w:rsidRPr="0034610C">
          <w:rPr>
            <w:rStyle w:val="a7"/>
            <w:noProof/>
          </w:rPr>
          <w:t>Description</w:t>
        </w:r>
        <w:r>
          <w:rPr>
            <w:noProof/>
          </w:rPr>
          <w:tab/>
        </w:r>
        <w:r>
          <w:rPr>
            <w:noProof/>
          </w:rPr>
          <w:fldChar w:fldCharType="begin"/>
        </w:r>
        <w:r>
          <w:rPr>
            <w:noProof/>
          </w:rPr>
          <w:instrText xml:space="preserve"> PAGEREF _Toc153819438 \h </w:instrText>
        </w:r>
        <w:r>
          <w:rPr>
            <w:noProof/>
          </w:rPr>
        </w:r>
        <w:r>
          <w:rPr>
            <w:noProof/>
          </w:rPr>
          <w:fldChar w:fldCharType="separate"/>
        </w:r>
        <w:r>
          <w:rPr>
            <w:noProof/>
          </w:rPr>
          <w:t>24</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39" w:history="1">
        <w:r w:rsidRPr="0034610C">
          <w:rPr>
            <w:rStyle w:val="a7"/>
            <w:noProof/>
          </w:rPr>
          <w:t>Parameters</w:t>
        </w:r>
        <w:r>
          <w:rPr>
            <w:noProof/>
          </w:rPr>
          <w:tab/>
        </w:r>
        <w:r>
          <w:rPr>
            <w:noProof/>
          </w:rPr>
          <w:fldChar w:fldCharType="begin"/>
        </w:r>
        <w:r>
          <w:rPr>
            <w:noProof/>
          </w:rPr>
          <w:instrText xml:space="preserve"> PAGEREF _Toc153819439 \h </w:instrText>
        </w:r>
        <w:r>
          <w:rPr>
            <w:noProof/>
          </w:rPr>
        </w:r>
        <w:r>
          <w:rPr>
            <w:noProof/>
          </w:rPr>
          <w:fldChar w:fldCharType="separate"/>
        </w:r>
        <w:r>
          <w:rPr>
            <w:noProof/>
          </w:rPr>
          <w:t>25</w:t>
        </w:r>
        <w:r>
          <w:rPr>
            <w:noProof/>
          </w:rPr>
          <w:fldChar w:fldCharType="end"/>
        </w:r>
      </w:hyperlink>
    </w:p>
    <w:p w:rsidR="00FA1C8B" w:rsidRDefault="00FA1C8B">
      <w:pPr>
        <w:pStyle w:val="10"/>
        <w:tabs>
          <w:tab w:val="right" w:leader="dot" w:pos="8296"/>
        </w:tabs>
        <w:rPr>
          <w:rFonts w:asciiTheme="minorHAnsi" w:eastAsiaTheme="minorEastAsia" w:hAnsiTheme="minorHAnsi" w:cstheme="minorBidi"/>
          <w:noProof/>
          <w:szCs w:val="22"/>
        </w:rPr>
      </w:pPr>
      <w:hyperlink w:anchor="_Toc153819440" w:history="1">
        <w:r w:rsidRPr="0034610C">
          <w:rPr>
            <w:rStyle w:val="a7"/>
            <w:rFonts w:ascii="微软雅黑" w:eastAsia="微软雅黑" w:hAnsi="微软雅黑" w:cs="微软雅黑"/>
            <w:noProof/>
          </w:rPr>
          <w:t>Object Description</w:t>
        </w:r>
        <w:r>
          <w:rPr>
            <w:noProof/>
          </w:rPr>
          <w:tab/>
        </w:r>
        <w:r>
          <w:rPr>
            <w:noProof/>
          </w:rPr>
          <w:fldChar w:fldCharType="begin"/>
        </w:r>
        <w:r>
          <w:rPr>
            <w:noProof/>
          </w:rPr>
          <w:instrText xml:space="preserve"> PAGEREF _Toc153819440 \h </w:instrText>
        </w:r>
        <w:r>
          <w:rPr>
            <w:noProof/>
          </w:rPr>
        </w:r>
        <w:r>
          <w:rPr>
            <w:noProof/>
          </w:rPr>
          <w:fldChar w:fldCharType="separate"/>
        </w:r>
        <w:r>
          <w:rPr>
            <w:noProof/>
          </w:rPr>
          <w:t>25</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41" w:history="1">
        <w:r w:rsidRPr="0034610C">
          <w:rPr>
            <w:rStyle w:val="a7"/>
            <w:noProof/>
          </w:rPr>
          <w:t>StatusCode</w:t>
        </w:r>
        <w:r>
          <w:rPr>
            <w:noProof/>
          </w:rPr>
          <w:tab/>
        </w:r>
        <w:r>
          <w:rPr>
            <w:noProof/>
          </w:rPr>
          <w:fldChar w:fldCharType="begin"/>
        </w:r>
        <w:r>
          <w:rPr>
            <w:noProof/>
          </w:rPr>
          <w:instrText xml:space="preserve"> PAGEREF _Toc153819441 \h </w:instrText>
        </w:r>
        <w:r>
          <w:rPr>
            <w:noProof/>
          </w:rPr>
        </w:r>
        <w:r>
          <w:rPr>
            <w:noProof/>
          </w:rPr>
          <w:fldChar w:fldCharType="separate"/>
        </w:r>
        <w:r>
          <w:rPr>
            <w:noProof/>
          </w:rPr>
          <w:t>25</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42" w:history="1">
        <w:r w:rsidRPr="0034610C">
          <w:rPr>
            <w:rStyle w:val="a7"/>
            <w:noProof/>
          </w:rPr>
          <w:t>Description</w:t>
        </w:r>
        <w:r>
          <w:rPr>
            <w:noProof/>
          </w:rPr>
          <w:tab/>
        </w:r>
        <w:r>
          <w:rPr>
            <w:noProof/>
          </w:rPr>
          <w:fldChar w:fldCharType="begin"/>
        </w:r>
        <w:r>
          <w:rPr>
            <w:noProof/>
          </w:rPr>
          <w:instrText xml:space="preserve"> PAGEREF _Toc153819442 \h </w:instrText>
        </w:r>
        <w:r>
          <w:rPr>
            <w:noProof/>
          </w:rPr>
        </w:r>
        <w:r>
          <w:rPr>
            <w:noProof/>
          </w:rPr>
          <w:fldChar w:fldCharType="separate"/>
        </w:r>
        <w:r>
          <w:rPr>
            <w:noProof/>
          </w:rPr>
          <w:t>25</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43" w:history="1">
        <w:r w:rsidRPr="0034610C">
          <w:rPr>
            <w:rStyle w:val="a7"/>
            <w:noProof/>
          </w:rPr>
          <w:t>Fields</w:t>
        </w:r>
        <w:r>
          <w:rPr>
            <w:noProof/>
          </w:rPr>
          <w:tab/>
        </w:r>
        <w:r>
          <w:rPr>
            <w:noProof/>
          </w:rPr>
          <w:fldChar w:fldCharType="begin"/>
        </w:r>
        <w:r>
          <w:rPr>
            <w:noProof/>
          </w:rPr>
          <w:instrText xml:space="preserve"> PAGEREF _Toc153819443 \h </w:instrText>
        </w:r>
        <w:r>
          <w:rPr>
            <w:noProof/>
          </w:rPr>
        </w:r>
        <w:r>
          <w:rPr>
            <w:noProof/>
          </w:rPr>
          <w:fldChar w:fldCharType="separate"/>
        </w:r>
        <w:r>
          <w:rPr>
            <w:noProof/>
          </w:rPr>
          <w:t>25</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44" w:history="1">
        <w:r w:rsidRPr="0034610C">
          <w:rPr>
            <w:rStyle w:val="a7"/>
            <w:noProof/>
          </w:rPr>
          <w:t>IResultCallback&lt;T&gt;</w:t>
        </w:r>
        <w:r>
          <w:rPr>
            <w:noProof/>
          </w:rPr>
          <w:tab/>
        </w:r>
        <w:r>
          <w:rPr>
            <w:noProof/>
          </w:rPr>
          <w:fldChar w:fldCharType="begin"/>
        </w:r>
        <w:r>
          <w:rPr>
            <w:noProof/>
          </w:rPr>
          <w:instrText xml:space="preserve"> PAGEREF _Toc153819444 \h </w:instrText>
        </w:r>
        <w:r>
          <w:rPr>
            <w:noProof/>
          </w:rPr>
        </w:r>
        <w:r>
          <w:rPr>
            <w:noProof/>
          </w:rPr>
          <w:fldChar w:fldCharType="separate"/>
        </w:r>
        <w:r>
          <w:rPr>
            <w:noProof/>
          </w:rPr>
          <w:t>25</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45" w:history="1">
        <w:r w:rsidRPr="0034610C">
          <w:rPr>
            <w:rStyle w:val="a7"/>
            <w:noProof/>
          </w:rPr>
          <w:t>Description</w:t>
        </w:r>
        <w:r>
          <w:rPr>
            <w:noProof/>
          </w:rPr>
          <w:tab/>
        </w:r>
        <w:r>
          <w:rPr>
            <w:noProof/>
          </w:rPr>
          <w:fldChar w:fldCharType="begin"/>
        </w:r>
        <w:r>
          <w:rPr>
            <w:noProof/>
          </w:rPr>
          <w:instrText xml:space="preserve"> PAGEREF _Toc153819445 \h </w:instrText>
        </w:r>
        <w:r>
          <w:rPr>
            <w:noProof/>
          </w:rPr>
        </w:r>
        <w:r>
          <w:rPr>
            <w:noProof/>
          </w:rPr>
          <w:fldChar w:fldCharType="separate"/>
        </w:r>
        <w:r>
          <w:rPr>
            <w:noProof/>
          </w:rPr>
          <w:t>25</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46" w:history="1">
        <w:r w:rsidRPr="0034610C">
          <w:rPr>
            <w:rStyle w:val="a7"/>
            <w:noProof/>
          </w:rPr>
          <w:t>Function</w:t>
        </w:r>
        <w:r>
          <w:rPr>
            <w:noProof/>
          </w:rPr>
          <w:tab/>
        </w:r>
        <w:r>
          <w:rPr>
            <w:noProof/>
          </w:rPr>
          <w:fldChar w:fldCharType="begin"/>
        </w:r>
        <w:r>
          <w:rPr>
            <w:noProof/>
          </w:rPr>
          <w:instrText xml:space="preserve"> PAGEREF _Toc153819446 \h </w:instrText>
        </w:r>
        <w:r>
          <w:rPr>
            <w:noProof/>
          </w:rPr>
        </w:r>
        <w:r>
          <w:rPr>
            <w:noProof/>
          </w:rPr>
          <w:fldChar w:fldCharType="separate"/>
        </w:r>
        <w:r>
          <w:rPr>
            <w:noProof/>
          </w:rPr>
          <w:t>25</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47" w:history="1">
        <w:r w:rsidRPr="0034610C">
          <w:rPr>
            <w:rStyle w:val="a7"/>
            <w:noProof/>
          </w:rPr>
          <w:t>CallbackData&lt;T&gt;</w:t>
        </w:r>
        <w:r>
          <w:rPr>
            <w:noProof/>
          </w:rPr>
          <w:tab/>
        </w:r>
        <w:r>
          <w:rPr>
            <w:noProof/>
          </w:rPr>
          <w:fldChar w:fldCharType="begin"/>
        </w:r>
        <w:r>
          <w:rPr>
            <w:noProof/>
          </w:rPr>
          <w:instrText xml:space="preserve"> PAGEREF _Toc153819447 \h </w:instrText>
        </w:r>
        <w:r>
          <w:rPr>
            <w:noProof/>
          </w:rPr>
        </w:r>
        <w:r>
          <w:rPr>
            <w:noProof/>
          </w:rPr>
          <w:fldChar w:fldCharType="separate"/>
        </w:r>
        <w:r>
          <w:rPr>
            <w:noProof/>
          </w:rPr>
          <w:t>26</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48" w:history="1">
        <w:r w:rsidRPr="0034610C">
          <w:rPr>
            <w:rStyle w:val="a7"/>
            <w:noProof/>
          </w:rPr>
          <w:t>Description</w:t>
        </w:r>
        <w:r>
          <w:rPr>
            <w:noProof/>
          </w:rPr>
          <w:tab/>
        </w:r>
        <w:r>
          <w:rPr>
            <w:noProof/>
          </w:rPr>
          <w:fldChar w:fldCharType="begin"/>
        </w:r>
        <w:r>
          <w:rPr>
            <w:noProof/>
          </w:rPr>
          <w:instrText xml:space="preserve"> PAGEREF _Toc153819448 \h </w:instrText>
        </w:r>
        <w:r>
          <w:rPr>
            <w:noProof/>
          </w:rPr>
        </w:r>
        <w:r>
          <w:rPr>
            <w:noProof/>
          </w:rPr>
          <w:fldChar w:fldCharType="separate"/>
        </w:r>
        <w:r>
          <w:rPr>
            <w:noProof/>
          </w:rPr>
          <w:t>26</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49" w:history="1">
        <w:r w:rsidRPr="0034610C">
          <w:rPr>
            <w:rStyle w:val="a7"/>
            <w:noProof/>
          </w:rPr>
          <w:t>Fields</w:t>
        </w:r>
        <w:r>
          <w:rPr>
            <w:noProof/>
          </w:rPr>
          <w:tab/>
        </w:r>
        <w:r>
          <w:rPr>
            <w:noProof/>
          </w:rPr>
          <w:fldChar w:fldCharType="begin"/>
        </w:r>
        <w:r>
          <w:rPr>
            <w:noProof/>
          </w:rPr>
          <w:instrText xml:space="preserve"> PAGEREF _Toc153819449 \h </w:instrText>
        </w:r>
        <w:r>
          <w:rPr>
            <w:noProof/>
          </w:rPr>
        </w:r>
        <w:r>
          <w:rPr>
            <w:noProof/>
          </w:rPr>
          <w:fldChar w:fldCharType="separate"/>
        </w:r>
        <w:r>
          <w:rPr>
            <w:noProof/>
          </w:rPr>
          <w:t>26</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50" w:history="1">
        <w:r w:rsidRPr="0034610C">
          <w:rPr>
            <w:rStyle w:val="a7"/>
            <w:noProof/>
          </w:rPr>
          <w:t>DeviceInfo</w:t>
        </w:r>
        <w:r>
          <w:rPr>
            <w:noProof/>
          </w:rPr>
          <w:tab/>
        </w:r>
        <w:r>
          <w:rPr>
            <w:noProof/>
          </w:rPr>
          <w:fldChar w:fldCharType="begin"/>
        </w:r>
        <w:r>
          <w:rPr>
            <w:noProof/>
          </w:rPr>
          <w:instrText xml:space="preserve"> PAGEREF _Toc153819450 \h </w:instrText>
        </w:r>
        <w:r>
          <w:rPr>
            <w:noProof/>
          </w:rPr>
        </w:r>
        <w:r>
          <w:rPr>
            <w:noProof/>
          </w:rPr>
          <w:fldChar w:fldCharType="separate"/>
        </w:r>
        <w:r>
          <w:rPr>
            <w:noProof/>
          </w:rPr>
          <w:t>26</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51" w:history="1">
        <w:r w:rsidRPr="0034610C">
          <w:rPr>
            <w:rStyle w:val="a7"/>
            <w:noProof/>
          </w:rPr>
          <w:t>Description</w:t>
        </w:r>
        <w:r>
          <w:rPr>
            <w:noProof/>
          </w:rPr>
          <w:tab/>
        </w:r>
        <w:r>
          <w:rPr>
            <w:noProof/>
          </w:rPr>
          <w:fldChar w:fldCharType="begin"/>
        </w:r>
        <w:r>
          <w:rPr>
            <w:noProof/>
          </w:rPr>
          <w:instrText xml:space="preserve"> PAGEREF _Toc153819451 \h </w:instrText>
        </w:r>
        <w:r>
          <w:rPr>
            <w:noProof/>
          </w:rPr>
        </w:r>
        <w:r>
          <w:rPr>
            <w:noProof/>
          </w:rPr>
          <w:fldChar w:fldCharType="separate"/>
        </w:r>
        <w:r>
          <w:rPr>
            <w:noProof/>
          </w:rPr>
          <w:t>26</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52" w:history="1">
        <w:r w:rsidRPr="0034610C">
          <w:rPr>
            <w:rStyle w:val="a7"/>
            <w:noProof/>
          </w:rPr>
          <w:t>Fields</w:t>
        </w:r>
        <w:r>
          <w:rPr>
            <w:noProof/>
          </w:rPr>
          <w:tab/>
        </w:r>
        <w:r>
          <w:rPr>
            <w:noProof/>
          </w:rPr>
          <w:fldChar w:fldCharType="begin"/>
        </w:r>
        <w:r>
          <w:rPr>
            <w:noProof/>
          </w:rPr>
          <w:instrText xml:space="preserve"> PAGEREF _Toc153819452 \h </w:instrText>
        </w:r>
        <w:r>
          <w:rPr>
            <w:noProof/>
          </w:rPr>
        </w:r>
        <w:r>
          <w:rPr>
            <w:noProof/>
          </w:rPr>
          <w:fldChar w:fldCharType="separate"/>
        </w:r>
        <w:r>
          <w:rPr>
            <w:noProof/>
          </w:rPr>
          <w:t>26</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53" w:history="1">
        <w:r w:rsidRPr="0034610C">
          <w:rPr>
            <w:rStyle w:val="a7"/>
            <w:noProof/>
          </w:rPr>
          <w:t>MICState</w:t>
        </w:r>
        <w:r>
          <w:rPr>
            <w:noProof/>
          </w:rPr>
          <w:tab/>
        </w:r>
        <w:r>
          <w:rPr>
            <w:noProof/>
          </w:rPr>
          <w:fldChar w:fldCharType="begin"/>
        </w:r>
        <w:r>
          <w:rPr>
            <w:noProof/>
          </w:rPr>
          <w:instrText xml:space="preserve"> PAGEREF _Toc153819453 \h </w:instrText>
        </w:r>
        <w:r>
          <w:rPr>
            <w:noProof/>
          </w:rPr>
        </w:r>
        <w:r>
          <w:rPr>
            <w:noProof/>
          </w:rPr>
          <w:fldChar w:fldCharType="separate"/>
        </w:r>
        <w:r>
          <w:rPr>
            <w:noProof/>
          </w:rPr>
          <w:t>26</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54" w:history="1">
        <w:r w:rsidRPr="0034610C">
          <w:rPr>
            <w:rStyle w:val="a7"/>
            <w:noProof/>
          </w:rPr>
          <w:t>Description</w:t>
        </w:r>
        <w:r>
          <w:rPr>
            <w:noProof/>
          </w:rPr>
          <w:tab/>
        </w:r>
        <w:r>
          <w:rPr>
            <w:noProof/>
          </w:rPr>
          <w:fldChar w:fldCharType="begin"/>
        </w:r>
        <w:r>
          <w:rPr>
            <w:noProof/>
          </w:rPr>
          <w:instrText xml:space="preserve"> PAGEREF _Toc153819454 \h </w:instrText>
        </w:r>
        <w:r>
          <w:rPr>
            <w:noProof/>
          </w:rPr>
        </w:r>
        <w:r>
          <w:rPr>
            <w:noProof/>
          </w:rPr>
          <w:fldChar w:fldCharType="separate"/>
        </w:r>
        <w:r>
          <w:rPr>
            <w:noProof/>
          </w:rPr>
          <w:t>26</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55" w:history="1">
        <w:r w:rsidRPr="0034610C">
          <w:rPr>
            <w:rStyle w:val="a7"/>
            <w:noProof/>
          </w:rPr>
          <w:t>Fields</w:t>
        </w:r>
        <w:r>
          <w:rPr>
            <w:noProof/>
          </w:rPr>
          <w:tab/>
        </w:r>
        <w:r>
          <w:rPr>
            <w:noProof/>
          </w:rPr>
          <w:fldChar w:fldCharType="begin"/>
        </w:r>
        <w:r>
          <w:rPr>
            <w:noProof/>
          </w:rPr>
          <w:instrText xml:space="preserve"> PAGEREF _Toc153819455 \h </w:instrText>
        </w:r>
        <w:r>
          <w:rPr>
            <w:noProof/>
          </w:rPr>
        </w:r>
        <w:r>
          <w:rPr>
            <w:noProof/>
          </w:rPr>
          <w:fldChar w:fldCharType="separate"/>
        </w:r>
        <w:r>
          <w:rPr>
            <w:noProof/>
          </w:rPr>
          <w:t>27</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56" w:history="1">
        <w:r w:rsidRPr="0034610C">
          <w:rPr>
            <w:rStyle w:val="a7"/>
            <w:noProof/>
          </w:rPr>
          <w:t>ServerConfig</w:t>
        </w:r>
        <w:r>
          <w:rPr>
            <w:noProof/>
          </w:rPr>
          <w:tab/>
        </w:r>
        <w:r>
          <w:rPr>
            <w:noProof/>
          </w:rPr>
          <w:fldChar w:fldCharType="begin"/>
        </w:r>
        <w:r>
          <w:rPr>
            <w:noProof/>
          </w:rPr>
          <w:instrText xml:space="preserve"> PAGEREF _Toc153819456 \h </w:instrText>
        </w:r>
        <w:r>
          <w:rPr>
            <w:noProof/>
          </w:rPr>
        </w:r>
        <w:r>
          <w:rPr>
            <w:noProof/>
          </w:rPr>
          <w:fldChar w:fldCharType="separate"/>
        </w:r>
        <w:r>
          <w:rPr>
            <w:noProof/>
          </w:rPr>
          <w:t>27</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57" w:history="1">
        <w:r w:rsidRPr="0034610C">
          <w:rPr>
            <w:rStyle w:val="a7"/>
            <w:noProof/>
          </w:rPr>
          <w:t>Description</w:t>
        </w:r>
        <w:r>
          <w:rPr>
            <w:noProof/>
          </w:rPr>
          <w:tab/>
        </w:r>
        <w:r>
          <w:rPr>
            <w:noProof/>
          </w:rPr>
          <w:fldChar w:fldCharType="begin"/>
        </w:r>
        <w:r>
          <w:rPr>
            <w:noProof/>
          </w:rPr>
          <w:instrText xml:space="preserve"> PAGEREF _Toc153819457 \h </w:instrText>
        </w:r>
        <w:r>
          <w:rPr>
            <w:noProof/>
          </w:rPr>
        </w:r>
        <w:r>
          <w:rPr>
            <w:noProof/>
          </w:rPr>
          <w:fldChar w:fldCharType="separate"/>
        </w:r>
        <w:r>
          <w:rPr>
            <w:noProof/>
          </w:rPr>
          <w:t>27</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58" w:history="1">
        <w:r w:rsidRPr="0034610C">
          <w:rPr>
            <w:rStyle w:val="a7"/>
            <w:noProof/>
          </w:rPr>
          <w:t>Fields</w:t>
        </w:r>
        <w:r>
          <w:rPr>
            <w:noProof/>
          </w:rPr>
          <w:tab/>
        </w:r>
        <w:r>
          <w:rPr>
            <w:noProof/>
          </w:rPr>
          <w:fldChar w:fldCharType="begin"/>
        </w:r>
        <w:r>
          <w:rPr>
            <w:noProof/>
          </w:rPr>
          <w:instrText xml:space="preserve"> PAGEREF _Toc153819458 \h </w:instrText>
        </w:r>
        <w:r>
          <w:rPr>
            <w:noProof/>
          </w:rPr>
        </w:r>
        <w:r>
          <w:rPr>
            <w:noProof/>
          </w:rPr>
          <w:fldChar w:fldCharType="separate"/>
        </w:r>
        <w:r>
          <w:rPr>
            <w:noProof/>
          </w:rPr>
          <w:t>27</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59" w:history="1">
        <w:r w:rsidRPr="0034610C">
          <w:rPr>
            <w:rStyle w:val="a7"/>
            <w:noProof/>
          </w:rPr>
          <w:t>WiFiConfig</w:t>
        </w:r>
        <w:r>
          <w:rPr>
            <w:noProof/>
          </w:rPr>
          <w:tab/>
        </w:r>
        <w:r>
          <w:rPr>
            <w:noProof/>
          </w:rPr>
          <w:fldChar w:fldCharType="begin"/>
        </w:r>
        <w:r>
          <w:rPr>
            <w:noProof/>
          </w:rPr>
          <w:instrText xml:space="preserve"> PAGEREF _Toc153819459 \h </w:instrText>
        </w:r>
        <w:r>
          <w:rPr>
            <w:noProof/>
          </w:rPr>
        </w:r>
        <w:r>
          <w:rPr>
            <w:noProof/>
          </w:rPr>
          <w:fldChar w:fldCharType="separate"/>
        </w:r>
        <w:r>
          <w:rPr>
            <w:noProof/>
          </w:rPr>
          <w:t>27</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60" w:history="1">
        <w:r w:rsidRPr="0034610C">
          <w:rPr>
            <w:rStyle w:val="a7"/>
            <w:noProof/>
          </w:rPr>
          <w:t>Description</w:t>
        </w:r>
        <w:r>
          <w:rPr>
            <w:noProof/>
          </w:rPr>
          <w:tab/>
        </w:r>
        <w:r>
          <w:rPr>
            <w:noProof/>
          </w:rPr>
          <w:fldChar w:fldCharType="begin"/>
        </w:r>
        <w:r>
          <w:rPr>
            <w:noProof/>
          </w:rPr>
          <w:instrText xml:space="preserve"> PAGEREF _Toc153819460 \h </w:instrText>
        </w:r>
        <w:r>
          <w:rPr>
            <w:noProof/>
          </w:rPr>
        </w:r>
        <w:r>
          <w:rPr>
            <w:noProof/>
          </w:rPr>
          <w:fldChar w:fldCharType="separate"/>
        </w:r>
        <w:r>
          <w:rPr>
            <w:noProof/>
          </w:rPr>
          <w:t>27</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61" w:history="1">
        <w:r w:rsidRPr="0034610C">
          <w:rPr>
            <w:rStyle w:val="a7"/>
            <w:noProof/>
          </w:rPr>
          <w:t>Fields</w:t>
        </w:r>
        <w:r>
          <w:rPr>
            <w:noProof/>
          </w:rPr>
          <w:tab/>
        </w:r>
        <w:r>
          <w:rPr>
            <w:noProof/>
          </w:rPr>
          <w:fldChar w:fldCharType="begin"/>
        </w:r>
        <w:r>
          <w:rPr>
            <w:noProof/>
          </w:rPr>
          <w:instrText xml:space="preserve"> PAGEREF _Toc153819461 \h </w:instrText>
        </w:r>
        <w:r>
          <w:rPr>
            <w:noProof/>
          </w:rPr>
        </w:r>
        <w:r>
          <w:rPr>
            <w:noProof/>
          </w:rPr>
          <w:fldChar w:fldCharType="separate"/>
        </w:r>
        <w:r>
          <w:rPr>
            <w:noProof/>
          </w:rPr>
          <w:t>27</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62" w:history="1">
        <w:r w:rsidRPr="0034610C">
          <w:rPr>
            <w:rStyle w:val="a7"/>
            <w:noProof/>
          </w:rPr>
          <w:t>WorkStatus</w:t>
        </w:r>
        <w:r>
          <w:rPr>
            <w:noProof/>
          </w:rPr>
          <w:tab/>
        </w:r>
        <w:r>
          <w:rPr>
            <w:noProof/>
          </w:rPr>
          <w:fldChar w:fldCharType="begin"/>
        </w:r>
        <w:r>
          <w:rPr>
            <w:noProof/>
          </w:rPr>
          <w:instrText xml:space="preserve"> PAGEREF _Toc153819462 \h </w:instrText>
        </w:r>
        <w:r>
          <w:rPr>
            <w:noProof/>
          </w:rPr>
        </w:r>
        <w:r>
          <w:rPr>
            <w:noProof/>
          </w:rPr>
          <w:fldChar w:fldCharType="separate"/>
        </w:r>
        <w:r>
          <w:rPr>
            <w:noProof/>
          </w:rPr>
          <w:t>28</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63" w:history="1">
        <w:r w:rsidRPr="0034610C">
          <w:rPr>
            <w:rStyle w:val="a7"/>
            <w:noProof/>
          </w:rPr>
          <w:t>Description</w:t>
        </w:r>
        <w:r>
          <w:rPr>
            <w:noProof/>
          </w:rPr>
          <w:tab/>
        </w:r>
        <w:r>
          <w:rPr>
            <w:noProof/>
          </w:rPr>
          <w:fldChar w:fldCharType="begin"/>
        </w:r>
        <w:r>
          <w:rPr>
            <w:noProof/>
          </w:rPr>
          <w:instrText xml:space="preserve"> PAGEREF _Toc153819463 \h </w:instrText>
        </w:r>
        <w:r>
          <w:rPr>
            <w:noProof/>
          </w:rPr>
        </w:r>
        <w:r>
          <w:rPr>
            <w:noProof/>
          </w:rPr>
          <w:fldChar w:fldCharType="separate"/>
        </w:r>
        <w:r>
          <w:rPr>
            <w:noProof/>
          </w:rPr>
          <w:t>28</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64" w:history="1">
        <w:r w:rsidRPr="0034610C">
          <w:rPr>
            <w:rStyle w:val="a7"/>
            <w:noProof/>
          </w:rPr>
          <w:t>Fields</w:t>
        </w:r>
        <w:r>
          <w:rPr>
            <w:noProof/>
          </w:rPr>
          <w:tab/>
        </w:r>
        <w:r>
          <w:rPr>
            <w:noProof/>
          </w:rPr>
          <w:fldChar w:fldCharType="begin"/>
        </w:r>
        <w:r>
          <w:rPr>
            <w:noProof/>
          </w:rPr>
          <w:instrText xml:space="preserve"> PAGEREF _Toc153819464 \h </w:instrText>
        </w:r>
        <w:r>
          <w:rPr>
            <w:noProof/>
          </w:rPr>
        </w:r>
        <w:r>
          <w:rPr>
            <w:noProof/>
          </w:rPr>
          <w:fldChar w:fldCharType="separate"/>
        </w:r>
        <w:r>
          <w:rPr>
            <w:noProof/>
          </w:rPr>
          <w:t>28</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65" w:history="1">
        <w:r w:rsidRPr="0034610C">
          <w:rPr>
            <w:rStyle w:val="a7"/>
            <w:noProof/>
          </w:rPr>
          <w:t>SleepState</w:t>
        </w:r>
        <w:r>
          <w:rPr>
            <w:noProof/>
          </w:rPr>
          <w:tab/>
        </w:r>
        <w:r>
          <w:rPr>
            <w:noProof/>
          </w:rPr>
          <w:fldChar w:fldCharType="begin"/>
        </w:r>
        <w:r>
          <w:rPr>
            <w:noProof/>
          </w:rPr>
          <w:instrText xml:space="preserve"> PAGEREF _Toc153819465 \h </w:instrText>
        </w:r>
        <w:r>
          <w:rPr>
            <w:noProof/>
          </w:rPr>
        </w:r>
        <w:r>
          <w:rPr>
            <w:noProof/>
          </w:rPr>
          <w:fldChar w:fldCharType="separate"/>
        </w:r>
        <w:r>
          <w:rPr>
            <w:noProof/>
          </w:rPr>
          <w:t>28</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66" w:history="1">
        <w:r w:rsidRPr="0034610C">
          <w:rPr>
            <w:rStyle w:val="a7"/>
            <w:noProof/>
          </w:rPr>
          <w:t>Description</w:t>
        </w:r>
        <w:r>
          <w:rPr>
            <w:noProof/>
          </w:rPr>
          <w:tab/>
        </w:r>
        <w:r>
          <w:rPr>
            <w:noProof/>
          </w:rPr>
          <w:fldChar w:fldCharType="begin"/>
        </w:r>
        <w:r>
          <w:rPr>
            <w:noProof/>
          </w:rPr>
          <w:instrText xml:space="preserve"> PAGEREF _Toc153819466 \h </w:instrText>
        </w:r>
        <w:r>
          <w:rPr>
            <w:noProof/>
          </w:rPr>
        </w:r>
        <w:r>
          <w:rPr>
            <w:noProof/>
          </w:rPr>
          <w:fldChar w:fldCharType="separate"/>
        </w:r>
        <w:r>
          <w:rPr>
            <w:noProof/>
          </w:rPr>
          <w:t>28</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67" w:history="1">
        <w:r w:rsidRPr="0034610C">
          <w:rPr>
            <w:rStyle w:val="a7"/>
            <w:noProof/>
          </w:rPr>
          <w:t>Fields</w:t>
        </w:r>
        <w:r>
          <w:rPr>
            <w:noProof/>
          </w:rPr>
          <w:tab/>
        </w:r>
        <w:r>
          <w:rPr>
            <w:noProof/>
          </w:rPr>
          <w:fldChar w:fldCharType="begin"/>
        </w:r>
        <w:r>
          <w:rPr>
            <w:noProof/>
          </w:rPr>
          <w:instrText xml:space="preserve"> PAGEREF _Toc153819467 \h </w:instrText>
        </w:r>
        <w:r>
          <w:rPr>
            <w:noProof/>
          </w:rPr>
        </w:r>
        <w:r>
          <w:rPr>
            <w:noProof/>
          </w:rPr>
          <w:fldChar w:fldCharType="separate"/>
        </w:r>
        <w:r>
          <w:rPr>
            <w:noProof/>
          </w:rPr>
          <w:t>28</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68" w:history="1">
        <w:r w:rsidRPr="0034610C">
          <w:rPr>
            <w:rStyle w:val="a7"/>
            <w:noProof/>
          </w:rPr>
          <w:t>CollectState</w:t>
        </w:r>
        <w:r>
          <w:rPr>
            <w:noProof/>
          </w:rPr>
          <w:tab/>
        </w:r>
        <w:r>
          <w:rPr>
            <w:noProof/>
          </w:rPr>
          <w:fldChar w:fldCharType="begin"/>
        </w:r>
        <w:r>
          <w:rPr>
            <w:noProof/>
          </w:rPr>
          <w:instrText xml:space="preserve"> PAGEREF _Toc153819468 \h </w:instrText>
        </w:r>
        <w:r>
          <w:rPr>
            <w:noProof/>
          </w:rPr>
        </w:r>
        <w:r>
          <w:rPr>
            <w:noProof/>
          </w:rPr>
          <w:fldChar w:fldCharType="separate"/>
        </w:r>
        <w:r>
          <w:rPr>
            <w:noProof/>
          </w:rPr>
          <w:t>29</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69" w:history="1">
        <w:r w:rsidRPr="0034610C">
          <w:rPr>
            <w:rStyle w:val="a7"/>
            <w:noProof/>
          </w:rPr>
          <w:t>Description</w:t>
        </w:r>
        <w:r>
          <w:rPr>
            <w:noProof/>
          </w:rPr>
          <w:tab/>
        </w:r>
        <w:r>
          <w:rPr>
            <w:noProof/>
          </w:rPr>
          <w:fldChar w:fldCharType="begin"/>
        </w:r>
        <w:r>
          <w:rPr>
            <w:noProof/>
          </w:rPr>
          <w:instrText xml:space="preserve"> PAGEREF _Toc153819469 \h </w:instrText>
        </w:r>
        <w:r>
          <w:rPr>
            <w:noProof/>
          </w:rPr>
        </w:r>
        <w:r>
          <w:rPr>
            <w:noProof/>
          </w:rPr>
          <w:fldChar w:fldCharType="separate"/>
        </w:r>
        <w:r>
          <w:rPr>
            <w:noProof/>
          </w:rPr>
          <w:t>29</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70" w:history="1">
        <w:r w:rsidRPr="0034610C">
          <w:rPr>
            <w:rStyle w:val="a7"/>
            <w:noProof/>
          </w:rPr>
          <w:t>Fields</w:t>
        </w:r>
        <w:r>
          <w:rPr>
            <w:noProof/>
          </w:rPr>
          <w:tab/>
        </w:r>
        <w:r>
          <w:rPr>
            <w:noProof/>
          </w:rPr>
          <w:fldChar w:fldCharType="begin"/>
        </w:r>
        <w:r>
          <w:rPr>
            <w:noProof/>
          </w:rPr>
          <w:instrText xml:space="preserve"> PAGEREF _Toc153819470 \h </w:instrText>
        </w:r>
        <w:r>
          <w:rPr>
            <w:noProof/>
          </w:rPr>
        </w:r>
        <w:r>
          <w:rPr>
            <w:noProof/>
          </w:rPr>
          <w:fldChar w:fldCharType="separate"/>
        </w:r>
        <w:r>
          <w:rPr>
            <w:noProof/>
          </w:rPr>
          <w:t>29</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71" w:history="1">
        <w:r w:rsidRPr="0034610C">
          <w:rPr>
            <w:rStyle w:val="a7"/>
            <w:noProof/>
          </w:rPr>
          <w:t>RealTimeData</w:t>
        </w:r>
        <w:r>
          <w:rPr>
            <w:noProof/>
          </w:rPr>
          <w:tab/>
        </w:r>
        <w:r>
          <w:rPr>
            <w:noProof/>
          </w:rPr>
          <w:fldChar w:fldCharType="begin"/>
        </w:r>
        <w:r>
          <w:rPr>
            <w:noProof/>
          </w:rPr>
          <w:instrText xml:space="preserve"> PAGEREF _Toc153819471 \h </w:instrText>
        </w:r>
        <w:r>
          <w:rPr>
            <w:noProof/>
          </w:rPr>
        </w:r>
        <w:r>
          <w:rPr>
            <w:noProof/>
          </w:rPr>
          <w:fldChar w:fldCharType="separate"/>
        </w:r>
        <w:r>
          <w:rPr>
            <w:noProof/>
          </w:rPr>
          <w:t>29</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72" w:history="1">
        <w:r w:rsidRPr="0034610C">
          <w:rPr>
            <w:rStyle w:val="a7"/>
            <w:noProof/>
          </w:rPr>
          <w:t>Description</w:t>
        </w:r>
        <w:r>
          <w:rPr>
            <w:noProof/>
          </w:rPr>
          <w:tab/>
        </w:r>
        <w:r>
          <w:rPr>
            <w:noProof/>
          </w:rPr>
          <w:fldChar w:fldCharType="begin"/>
        </w:r>
        <w:r>
          <w:rPr>
            <w:noProof/>
          </w:rPr>
          <w:instrText xml:space="preserve"> PAGEREF _Toc153819472 \h </w:instrText>
        </w:r>
        <w:r>
          <w:rPr>
            <w:noProof/>
          </w:rPr>
        </w:r>
        <w:r>
          <w:rPr>
            <w:noProof/>
          </w:rPr>
          <w:fldChar w:fldCharType="separate"/>
        </w:r>
        <w:r>
          <w:rPr>
            <w:noProof/>
          </w:rPr>
          <w:t>29</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73" w:history="1">
        <w:r w:rsidRPr="0034610C">
          <w:rPr>
            <w:rStyle w:val="a7"/>
            <w:noProof/>
          </w:rPr>
          <w:t>Fields</w:t>
        </w:r>
        <w:r>
          <w:rPr>
            <w:noProof/>
          </w:rPr>
          <w:tab/>
        </w:r>
        <w:r>
          <w:rPr>
            <w:noProof/>
          </w:rPr>
          <w:fldChar w:fldCharType="begin"/>
        </w:r>
        <w:r>
          <w:rPr>
            <w:noProof/>
          </w:rPr>
          <w:instrText xml:space="preserve"> PAGEREF _Toc153819473 \h </w:instrText>
        </w:r>
        <w:r>
          <w:rPr>
            <w:noProof/>
          </w:rPr>
        </w:r>
        <w:r>
          <w:rPr>
            <w:noProof/>
          </w:rPr>
          <w:fldChar w:fldCharType="separate"/>
        </w:r>
        <w:r>
          <w:rPr>
            <w:noProof/>
          </w:rPr>
          <w:t>29</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74" w:history="1">
        <w:r w:rsidRPr="0034610C">
          <w:rPr>
            <w:rStyle w:val="a7"/>
            <w:noProof/>
          </w:rPr>
          <w:t>HistoryData</w:t>
        </w:r>
        <w:r>
          <w:rPr>
            <w:noProof/>
          </w:rPr>
          <w:tab/>
        </w:r>
        <w:r>
          <w:rPr>
            <w:noProof/>
          </w:rPr>
          <w:fldChar w:fldCharType="begin"/>
        </w:r>
        <w:r>
          <w:rPr>
            <w:noProof/>
          </w:rPr>
          <w:instrText xml:space="preserve"> PAGEREF _Toc153819474 \h </w:instrText>
        </w:r>
        <w:r>
          <w:rPr>
            <w:noProof/>
          </w:rPr>
        </w:r>
        <w:r>
          <w:rPr>
            <w:noProof/>
          </w:rPr>
          <w:fldChar w:fldCharType="separate"/>
        </w:r>
        <w:r>
          <w:rPr>
            <w:noProof/>
          </w:rPr>
          <w:t>30</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75" w:history="1">
        <w:r w:rsidRPr="0034610C">
          <w:rPr>
            <w:rStyle w:val="a7"/>
            <w:noProof/>
          </w:rPr>
          <w:t>Description</w:t>
        </w:r>
        <w:r>
          <w:rPr>
            <w:noProof/>
          </w:rPr>
          <w:tab/>
        </w:r>
        <w:r>
          <w:rPr>
            <w:noProof/>
          </w:rPr>
          <w:fldChar w:fldCharType="begin"/>
        </w:r>
        <w:r>
          <w:rPr>
            <w:noProof/>
          </w:rPr>
          <w:instrText xml:space="preserve"> PAGEREF _Toc153819475 \h </w:instrText>
        </w:r>
        <w:r>
          <w:rPr>
            <w:noProof/>
          </w:rPr>
        </w:r>
        <w:r>
          <w:rPr>
            <w:noProof/>
          </w:rPr>
          <w:fldChar w:fldCharType="separate"/>
        </w:r>
        <w:r>
          <w:rPr>
            <w:noProof/>
          </w:rPr>
          <w:t>30</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76" w:history="1">
        <w:r w:rsidRPr="0034610C">
          <w:rPr>
            <w:rStyle w:val="a7"/>
            <w:noProof/>
          </w:rPr>
          <w:t>Fields</w:t>
        </w:r>
        <w:r>
          <w:rPr>
            <w:noProof/>
          </w:rPr>
          <w:tab/>
        </w:r>
        <w:r>
          <w:rPr>
            <w:noProof/>
          </w:rPr>
          <w:fldChar w:fldCharType="begin"/>
        </w:r>
        <w:r>
          <w:rPr>
            <w:noProof/>
          </w:rPr>
          <w:instrText xml:space="preserve"> PAGEREF _Toc153819476 \h </w:instrText>
        </w:r>
        <w:r>
          <w:rPr>
            <w:noProof/>
          </w:rPr>
        </w:r>
        <w:r>
          <w:rPr>
            <w:noProof/>
          </w:rPr>
          <w:fldChar w:fldCharType="separate"/>
        </w:r>
        <w:r>
          <w:rPr>
            <w:noProof/>
          </w:rPr>
          <w:t>30</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77" w:history="1">
        <w:r w:rsidRPr="0034610C">
          <w:rPr>
            <w:rStyle w:val="a7"/>
            <w:noProof/>
          </w:rPr>
          <w:t>Summary</w:t>
        </w:r>
        <w:r>
          <w:rPr>
            <w:noProof/>
          </w:rPr>
          <w:tab/>
        </w:r>
        <w:r>
          <w:rPr>
            <w:noProof/>
          </w:rPr>
          <w:fldChar w:fldCharType="begin"/>
        </w:r>
        <w:r>
          <w:rPr>
            <w:noProof/>
          </w:rPr>
          <w:instrText xml:space="preserve"> PAGEREF _Toc153819477 \h </w:instrText>
        </w:r>
        <w:r>
          <w:rPr>
            <w:noProof/>
          </w:rPr>
        </w:r>
        <w:r>
          <w:rPr>
            <w:noProof/>
          </w:rPr>
          <w:fldChar w:fldCharType="separate"/>
        </w:r>
        <w:r>
          <w:rPr>
            <w:noProof/>
          </w:rPr>
          <w:t>30</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78" w:history="1">
        <w:r w:rsidRPr="0034610C">
          <w:rPr>
            <w:rStyle w:val="a7"/>
            <w:noProof/>
          </w:rPr>
          <w:t>Description</w:t>
        </w:r>
        <w:r>
          <w:rPr>
            <w:noProof/>
          </w:rPr>
          <w:tab/>
        </w:r>
        <w:r>
          <w:rPr>
            <w:noProof/>
          </w:rPr>
          <w:fldChar w:fldCharType="begin"/>
        </w:r>
        <w:r>
          <w:rPr>
            <w:noProof/>
          </w:rPr>
          <w:instrText xml:space="preserve"> PAGEREF _Toc153819478 \h </w:instrText>
        </w:r>
        <w:r>
          <w:rPr>
            <w:noProof/>
          </w:rPr>
        </w:r>
        <w:r>
          <w:rPr>
            <w:noProof/>
          </w:rPr>
          <w:fldChar w:fldCharType="separate"/>
        </w:r>
        <w:r>
          <w:rPr>
            <w:noProof/>
          </w:rPr>
          <w:t>30</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79" w:history="1">
        <w:r w:rsidRPr="0034610C">
          <w:rPr>
            <w:rStyle w:val="a7"/>
            <w:noProof/>
          </w:rPr>
          <w:t>Fields</w:t>
        </w:r>
        <w:r>
          <w:rPr>
            <w:noProof/>
          </w:rPr>
          <w:tab/>
        </w:r>
        <w:r>
          <w:rPr>
            <w:noProof/>
          </w:rPr>
          <w:fldChar w:fldCharType="begin"/>
        </w:r>
        <w:r>
          <w:rPr>
            <w:noProof/>
          </w:rPr>
          <w:instrText xml:space="preserve"> PAGEREF _Toc153819479 \h </w:instrText>
        </w:r>
        <w:r>
          <w:rPr>
            <w:noProof/>
          </w:rPr>
        </w:r>
        <w:r>
          <w:rPr>
            <w:noProof/>
          </w:rPr>
          <w:fldChar w:fldCharType="separate"/>
        </w:r>
        <w:r>
          <w:rPr>
            <w:noProof/>
          </w:rPr>
          <w:t>30</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80" w:history="1">
        <w:r w:rsidRPr="0034610C">
          <w:rPr>
            <w:rStyle w:val="a7"/>
            <w:noProof/>
          </w:rPr>
          <w:t>Detail</w:t>
        </w:r>
        <w:r>
          <w:rPr>
            <w:noProof/>
          </w:rPr>
          <w:tab/>
        </w:r>
        <w:r>
          <w:rPr>
            <w:noProof/>
          </w:rPr>
          <w:fldChar w:fldCharType="begin"/>
        </w:r>
        <w:r>
          <w:rPr>
            <w:noProof/>
          </w:rPr>
          <w:instrText xml:space="preserve"> PAGEREF _Toc153819480 \h </w:instrText>
        </w:r>
        <w:r>
          <w:rPr>
            <w:noProof/>
          </w:rPr>
        </w:r>
        <w:r>
          <w:rPr>
            <w:noProof/>
          </w:rPr>
          <w:fldChar w:fldCharType="separate"/>
        </w:r>
        <w:r>
          <w:rPr>
            <w:noProof/>
          </w:rPr>
          <w:t>31</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81" w:history="1">
        <w:r w:rsidRPr="0034610C">
          <w:rPr>
            <w:rStyle w:val="a7"/>
            <w:noProof/>
          </w:rPr>
          <w:t>Description</w:t>
        </w:r>
        <w:r>
          <w:rPr>
            <w:noProof/>
          </w:rPr>
          <w:tab/>
        </w:r>
        <w:r>
          <w:rPr>
            <w:noProof/>
          </w:rPr>
          <w:fldChar w:fldCharType="begin"/>
        </w:r>
        <w:r>
          <w:rPr>
            <w:noProof/>
          </w:rPr>
          <w:instrText xml:space="preserve"> PAGEREF _Toc153819481 \h </w:instrText>
        </w:r>
        <w:r>
          <w:rPr>
            <w:noProof/>
          </w:rPr>
        </w:r>
        <w:r>
          <w:rPr>
            <w:noProof/>
          </w:rPr>
          <w:fldChar w:fldCharType="separate"/>
        </w:r>
        <w:r>
          <w:rPr>
            <w:noProof/>
          </w:rPr>
          <w:t>31</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82" w:history="1">
        <w:r w:rsidRPr="0034610C">
          <w:rPr>
            <w:rStyle w:val="a7"/>
            <w:noProof/>
          </w:rPr>
          <w:t>Fields</w:t>
        </w:r>
        <w:r>
          <w:rPr>
            <w:noProof/>
          </w:rPr>
          <w:tab/>
        </w:r>
        <w:r>
          <w:rPr>
            <w:noProof/>
          </w:rPr>
          <w:fldChar w:fldCharType="begin"/>
        </w:r>
        <w:r>
          <w:rPr>
            <w:noProof/>
          </w:rPr>
          <w:instrText xml:space="preserve"> PAGEREF _Toc153819482 \h </w:instrText>
        </w:r>
        <w:r>
          <w:rPr>
            <w:noProof/>
          </w:rPr>
        </w:r>
        <w:r>
          <w:rPr>
            <w:noProof/>
          </w:rPr>
          <w:fldChar w:fldCharType="separate"/>
        </w:r>
        <w:r>
          <w:rPr>
            <w:noProof/>
          </w:rPr>
          <w:t>31</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83" w:history="1">
        <w:r w:rsidRPr="0034610C">
          <w:rPr>
            <w:rStyle w:val="a7"/>
            <w:noProof/>
          </w:rPr>
          <w:t>Analysis</w:t>
        </w:r>
        <w:r>
          <w:rPr>
            <w:noProof/>
          </w:rPr>
          <w:tab/>
        </w:r>
        <w:r>
          <w:rPr>
            <w:noProof/>
          </w:rPr>
          <w:fldChar w:fldCharType="begin"/>
        </w:r>
        <w:r>
          <w:rPr>
            <w:noProof/>
          </w:rPr>
          <w:instrText xml:space="preserve"> PAGEREF _Toc153819483 \h </w:instrText>
        </w:r>
        <w:r>
          <w:rPr>
            <w:noProof/>
          </w:rPr>
        </w:r>
        <w:r>
          <w:rPr>
            <w:noProof/>
          </w:rPr>
          <w:fldChar w:fldCharType="separate"/>
        </w:r>
        <w:r>
          <w:rPr>
            <w:noProof/>
          </w:rPr>
          <w:t>31</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84" w:history="1">
        <w:r w:rsidRPr="0034610C">
          <w:rPr>
            <w:rStyle w:val="a7"/>
            <w:noProof/>
          </w:rPr>
          <w:t>Description</w:t>
        </w:r>
        <w:r>
          <w:rPr>
            <w:noProof/>
          </w:rPr>
          <w:tab/>
        </w:r>
        <w:r>
          <w:rPr>
            <w:noProof/>
          </w:rPr>
          <w:fldChar w:fldCharType="begin"/>
        </w:r>
        <w:r>
          <w:rPr>
            <w:noProof/>
          </w:rPr>
          <w:instrText xml:space="preserve"> PAGEREF _Toc153819484 \h </w:instrText>
        </w:r>
        <w:r>
          <w:rPr>
            <w:noProof/>
          </w:rPr>
        </w:r>
        <w:r>
          <w:rPr>
            <w:noProof/>
          </w:rPr>
          <w:fldChar w:fldCharType="separate"/>
        </w:r>
        <w:r>
          <w:rPr>
            <w:noProof/>
          </w:rPr>
          <w:t>31</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85" w:history="1">
        <w:r w:rsidRPr="0034610C">
          <w:rPr>
            <w:rStyle w:val="a7"/>
            <w:noProof/>
          </w:rPr>
          <w:t>Fields</w:t>
        </w:r>
        <w:r>
          <w:rPr>
            <w:noProof/>
          </w:rPr>
          <w:tab/>
        </w:r>
        <w:r>
          <w:rPr>
            <w:noProof/>
          </w:rPr>
          <w:fldChar w:fldCharType="begin"/>
        </w:r>
        <w:r>
          <w:rPr>
            <w:noProof/>
          </w:rPr>
          <w:instrText xml:space="preserve"> PAGEREF _Toc153819485 \h </w:instrText>
        </w:r>
        <w:r>
          <w:rPr>
            <w:noProof/>
          </w:rPr>
        </w:r>
        <w:r>
          <w:rPr>
            <w:noProof/>
          </w:rPr>
          <w:fldChar w:fldCharType="separate"/>
        </w:r>
        <w:r>
          <w:rPr>
            <w:noProof/>
          </w:rPr>
          <w:t>31</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86" w:history="1">
        <w:r w:rsidRPr="0034610C">
          <w:rPr>
            <w:rStyle w:val="a7"/>
            <w:noProof/>
          </w:rPr>
          <w:t>SleepStatusType</w:t>
        </w:r>
        <w:r>
          <w:rPr>
            <w:noProof/>
          </w:rPr>
          <w:tab/>
        </w:r>
        <w:r>
          <w:rPr>
            <w:noProof/>
          </w:rPr>
          <w:fldChar w:fldCharType="begin"/>
        </w:r>
        <w:r>
          <w:rPr>
            <w:noProof/>
          </w:rPr>
          <w:instrText xml:space="preserve"> PAGEREF _Toc153819486 \h </w:instrText>
        </w:r>
        <w:r>
          <w:rPr>
            <w:noProof/>
          </w:rPr>
        </w:r>
        <w:r>
          <w:rPr>
            <w:noProof/>
          </w:rPr>
          <w:fldChar w:fldCharType="separate"/>
        </w:r>
        <w:r>
          <w:rPr>
            <w:noProof/>
          </w:rPr>
          <w:t>34</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87" w:history="1">
        <w:r w:rsidRPr="0034610C">
          <w:rPr>
            <w:rStyle w:val="a7"/>
            <w:noProof/>
          </w:rPr>
          <w:t>Description</w:t>
        </w:r>
        <w:r>
          <w:rPr>
            <w:noProof/>
          </w:rPr>
          <w:tab/>
        </w:r>
        <w:r>
          <w:rPr>
            <w:noProof/>
          </w:rPr>
          <w:fldChar w:fldCharType="begin"/>
        </w:r>
        <w:r>
          <w:rPr>
            <w:noProof/>
          </w:rPr>
          <w:instrText xml:space="preserve"> PAGEREF _Toc153819487 \h </w:instrText>
        </w:r>
        <w:r>
          <w:rPr>
            <w:noProof/>
          </w:rPr>
        </w:r>
        <w:r>
          <w:rPr>
            <w:noProof/>
          </w:rPr>
          <w:fldChar w:fldCharType="separate"/>
        </w:r>
        <w:r>
          <w:rPr>
            <w:noProof/>
          </w:rPr>
          <w:t>34</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88" w:history="1">
        <w:r w:rsidRPr="0034610C">
          <w:rPr>
            <w:rStyle w:val="a7"/>
            <w:noProof/>
          </w:rPr>
          <w:t>Fields</w:t>
        </w:r>
        <w:r>
          <w:rPr>
            <w:noProof/>
          </w:rPr>
          <w:tab/>
        </w:r>
        <w:r>
          <w:rPr>
            <w:noProof/>
          </w:rPr>
          <w:fldChar w:fldCharType="begin"/>
        </w:r>
        <w:r>
          <w:rPr>
            <w:noProof/>
          </w:rPr>
          <w:instrText xml:space="preserve"> PAGEREF _Toc153819488 \h </w:instrText>
        </w:r>
        <w:r>
          <w:rPr>
            <w:noProof/>
          </w:rPr>
        </w:r>
        <w:r>
          <w:rPr>
            <w:noProof/>
          </w:rPr>
          <w:fldChar w:fldCharType="separate"/>
        </w:r>
        <w:r>
          <w:rPr>
            <w:noProof/>
          </w:rPr>
          <w:t>34</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89" w:history="1">
        <w:r w:rsidRPr="0034610C">
          <w:rPr>
            <w:rStyle w:val="a7"/>
            <w:noProof/>
          </w:rPr>
          <w:t>OnlineStateListener</w:t>
        </w:r>
        <w:r>
          <w:rPr>
            <w:noProof/>
          </w:rPr>
          <w:tab/>
        </w:r>
        <w:r>
          <w:rPr>
            <w:noProof/>
          </w:rPr>
          <w:fldChar w:fldCharType="begin"/>
        </w:r>
        <w:r>
          <w:rPr>
            <w:noProof/>
          </w:rPr>
          <w:instrText xml:space="preserve"> PAGEREF _Toc153819489 \h </w:instrText>
        </w:r>
        <w:r>
          <w:rPr>
            <w:noProof/>
          </w:rPr>
        </w:r>
        <w:r>
          <w:rPr>
            <w:noProof/>
          </w:rPr>
          <w:fldChar w:fldCharType="separate"/>
        </w:r>
        <w:r>
          <w:rPr>
            <w:noProof/>
          </w:rPr>
          <w:t>35</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90" w:history="1">
        <w:r w:rsidRPr="0034610C">
          <w:rPr>
            <w:rStyle w:val="a7"/>
            <w:noProof/>
          </w:rPr>
          <w:t>Interface Introduction</w:t>
        </w:r>
        <w:r>
          <w:rPr>
            <w:noProof/>
          </w:rPr>
          <w:tab/>
        </w:r>
        <w:r>
          <w:rPr>
            <w:noProof/>
          </w:rPr>
          <w:fldChar w:fldCharType="begin"/>
        </w:r>
        <w:r>
          <w:rPr>
            <w:noProof/>
          </w:rPr>
          <w:instrText xml:space="preserve"> PAGEREF _Toc153819490 \h </w:instrText>
        </w:r>
        <w:r>
          <w:rPr>
            <w:noProof/>
          </w:rPr>
        </w:r>
        <w:r>
          <w:rPr>
            <w:noProof/>
          </w:rPr>
          <w:fldChar w:fldCharType="separate"/>
        </w:r>
        <w:r>
          <w:rPr>
            <w:noProof/>
          </w:rPr>
          <w:t>35</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91" w:history="1">
        <w:r w:rsidRPr="0034610C">
          <w:rPr>
            <w:rStyle w:val="a7"/>
            <w:noProof/>
          </w:rPr>
          <w:t>Method description</w:t>
        </w:r>
        <w:r>
          <w:rPr>
            <w:noProof/>
          </w:rPr>
          <w:tab/>
        </w:r>
        <w:r>
          <w:rPr>
            <w:noProof/>
          </w:rPr>
          <w:fldChar w:fldCharType="begin"/>
        </w:r>
        <w:r>
          <w:rPr>
            <w:noProof/>
          </w:rPr>
          <w:instrText xml:space="preserve"> PAGEREF _Toc153819491 \h </w:instrText>
        </w:r>
        <w:r>
          <w:rPr>
            <w:noProof/>
          </w:rPr>
        </w:r>
        <w:r>
          <w:rPr>
            <w:noProof/>
          </w:rPr>
          <w:fldChar w:fldCharType="separate"/>
        </w:r>
        <w:r>
          <w:rPr>
            <w:noProof/>
          </w:rPr>
          <w:t>35</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92" w:history="1">
        <w:r w:rsidRPr="0034610C">
          <w:rPr>
            <w:rStyle w:val="a7"/>
            <w:noProof/>
          </w:rPr>
          <w:t>SleepReportUploadStateListener</w:t>
        </w:r>
        <w:r>
          <w:rPr>
            <w:noProof/>
          </w:rPr>
          <w:tab/>
        </w:r>
        <w:r>
          <w:rPr>
            <w:noProof/>
          </w:rPr>
          <w:fldChar w:fldCharType="begin"/>
        </w:r>
        <w:r>
          <w:rPr>
            <w:noProof/>
          </w:rPr>
          <w:instrText xml:space="preserve"> PAGEREF _Toc153819492 \h </w:instrText>
        </w:r>
        <w:r>
          <w:rPr>
            <w:noProof/>
          </w:rPr>
        </w:r>
        <w:r>
          <w:rPr>
            <w:noProof/>
          </w:rPr>
          <w:fldChar w:fldCharType="separate"/>
        </w:r>
        <w:r>
          <w:rPr>
            <w:noProof/>
          </w:rPr>
          <w:t>35</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93" w:history="1">
        <w:r w:rsidRPr="0034610C">
          <w:rPr>
            <w:rStyle w:val="a7"/>
            <w:noProof/>
          </w:rPr>
          <w:t>Interface Introduction</w:t>
        </w:r>
        <w:r>
          <w:rPr>
            <w:noProof/>
          </w:rPr>
          <w:tab/>
        </w:r>
        <w:r>
          <w:rPr>
            <w:noProof/>
          </w:rPr>
          <w:fldChar w:fldCharType="begin"/>
        </w:r>
        <w:r>
          <w:rPr>
            <w:noProof/>
          </w:rPr>
          <w:instrText xml:space="preserve"> PAGEREF _Toc153819493 \h </w:instrText>
        </w:r>
        <w:r>
          <w:rPr>
            <w:noProof/>
          </w:rPr>
        </w:r>
        <w:r>
          <w:rPr>
            <w:noProof/>
          </w:rPr>
          <w:fldChar w:fldCharType="separate"/>
        </w:r>
        <w:r>
          <w:rPr>
            <w:noProof/>
          </w:rPr>
          <w:t>35</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94" w:history="1">
        <w:r w:rsidRPr="0034610C">
          <w:rPr>
            <w:rStyle w:val="a7"/>
            <w:noProof/>
          </w:rPr>
          <w:t>Method description</w:t>
        </w:r>
        <w:r>
          <w:rPr>
            <w:noProof/>
          </w:rPr>
          <w:tab/>
        </w:r>
        <w:r>
          <w:rPr>
            <w:noProof/>
          </w:rPr>
          <w:fldChar w:fldCharType="begin"/>
        </w:r>
        <w:r>
          <w:rPr>
            <w:noProof/>
          </w:rPr>
          <w:instrText xml:space="preserve"> PAGEREF _Toc153819494 \h </w:instrText>
        </w:r>
        <w:r>
          <w:rPr>
            <w:noProof/>
          </w:rPr>
        </w:r>
        <w:r>
          <w:rPr>
            <w:noProof/>
          </w:rPr>
          <w:fldChar w:fldCharType="separate"/>
        </w:r>
        <w:r>
          <w:rPr>
            <w:noProof/>
          </w:rPr>
          <w:t>35</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95" w:history="1">
        <w:r w:rsidRPr="0034610C">
          <w:rPr>
            <w:rStyle w:val="a7"/>
            <w:noProof/>
          </w:rPr>
          <w:t>RealtimeDataListener</w:t>
        </w:r>
        <w:r>
          <w:rPr>
            <w:noProof/>
          </w:rPr>
          <w:tab/>
        </w:r>
        <w:r>
          <w:rPr>
            <w:noProof/>
          </w:rPr>
          <w:fldChar w:fldCharType="begin"/>
        </w:r>
        <w:r>
          <w:rPr>
            <w:noProof/>
          </w:rPr>
          <w:instrText xml:space="preserve"> PAGEREF _Toc153819495 \h </w:instrText>
        </w:r>
        <w:r>
          <w:rPr>
            <w:noProof/>
          </w:rPr>
        </w:r>
        <w:r>
          <w:rPr>
            <w:noProof/>
          </w:rPr>
          <w:fldChar w:fldCharType="separate"/>
        </w:r>
        <w:r>
          <w:rPr>
            <w:noProof/>
          </w:rPr>
          <w:t>36</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96" w:history="1">
        <w:r w:rsidRPr="0034610C">
          <w:rPr>
            <w:rStyle w:val="a7"/>
            <w:noProof/>
          </w:rPr>
          <w:t>Interface Introduction</w:t>
        </w:r>
        <w:r>
          <w:rPr>
            <w:noProof/>
          </w:rPr>
          <w:tab/>
        </w:r>
        <w:r>
          <w:rPr>
            <w:noProof/>
          </w:rPr>
          <w:fldChar w:fldCharType="begin"/>
        </w:r>
        <w:r>
          <w:rPr>
            <w:noProof/>
          </w:rPr>
          <w:instrText xml:space="preserve"> PAGEREF _Toc153819496 \h </w:instrText>
        </w:r>
        <w:r>
          <w:rPr>
            <w:noProof/>
          </w:rPr>
        </w:r>
        <w:r>
          <w:rPr>
            <w:noProof/>
          </w:rPr>
          <w:fldChar w:fldCharType="separate"/>
        </w:r>
        <w:r>
          <w:rPr>
            <w:noProof/>
          </w:rPr>
          <w:t>36</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97" w:history="1">
        <w:r w:rsidRPr="0034610C">
          <w:rPr>
            <w:rStyle w:val="a7"/>
            <w:noProof/>
          </w:rPr>
          <w:t>Method description</w:t>
        </w:r>
        <w:r>
          <w:rPr>
            <w:noProof/>
          </w:rPr>
          <w:tab/>
        </w:r>
        <w:r>
          <w:rPr>
            <w:noProof/>
          </w:rPr>
          <w:fldChar w:fldCharType="begin"/>
        </w:r>
        <w:r>
          <w:rPr>
            <w:noProof/>
          </w:rPr>
          <w:instrText xml:space="preserve"> PAGEREF _Toc153819497 \h </w:instrText>
        </w:r>
        <w:r>
          <w:rPr>
            <w:noProof/>
          </w:rPr>
        </w:r>
        <w:r>
          <w:rPr>
            <w:noProof/>
          </w:rPr>
          <w:fldChar w:fldCharType="separate"/>
        </w:r>
        <w:r>
          <w:rPr>
            <w:noProof/>
          </w:rPr>
          <w:t>36</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498" w:history="1">
        <w:r w:rsidRPr="0034610C">
          <w:rPr>
            <w:rStyle w:val="a7"/>
            <w:noProof/>
          </w:rPr>
          <w:t>RealtimeSleepStateListener</w:t>
        </w:r>
        <w:r>
          <w:rPr>
            <w:noProof/>
          </w:rPr>
          <w:tab/>
        </w:r>
        <w:r>
          <w:rPr>
            <w:noProof/>
          </w:rPr>
          <w:fldChar w:fldCharType="begin"/>
        </w:r>
        <w:r>
          <w:rPr>
            <w:noProof/>
          </w:rPr>
          <w:instrText xml:space="preserve"> PAGEREF _Toc153819498 \h </w:instrText>
        </w:r>
        <w:r>
          <w:rPr>
            <w:noProof/>
          </w:rPr>
        </w:r>
        <w:r>
          <w:rPr>
            <w:noProof/>
          </w:rPr>
          <w:fldChar w:fldCharType="separate"/>
        </w:r>
        <w:r>
          <w:rPr>
            <w:noProof/>
          </w:rPr>
          <w:t>36</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499" w:history="1">
        <w:r w:rsidRPr="0034610C">
          <w:rPr>
            <w:rStyle w:val="a7"/>
            <w:noProof/>
          </w:rPr>
          <w:t>Interface Introduction</w:t>
        </w:r>
        <w:r>
          <w:rPr>
            <w:noProof/>
          </w:rPr>
          <w:tab/>
        </w:r>
        <w:r>
          <w:rPr>
            <w:noProof/>
          </w:rPr>
          <w:fldChar w:fldCharType="begin"/>
        </w:r>
        <w:r>
          <w:rPr>
            <w:noProof/>
          </w:rPr>
          <w:instrText xml:space="preserve"> PAGEREF _Toc153819499 \h </w:instrText>
        </w:r>
        <w:r>
          <w:rPr>
            <w:noProof/>
          </w:rPr>
        </w:r>
        <w:r>
          <w:rPr>
            <w:noProof/>
          </w:rPr>
          <w:fldChar w:fldCharType="separate"/>
        </w:r>
        <w:r>
          <w:rPr>
            <w:noProof/>
          </w:rPr>
          <w:t>36</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500" w:history="1">
        <w:r w:rsidRPr="0034610C">
          <w:rPr>
            <w:rStyle w:val="a7"/>
            <w:noProof/>
          </w:rPr>
          <w:t>Method description</w:t>
        </w:r>
        <w:r>
          <w:rPr>
            <w:noProof/>
          </w:rPr>
          <w:tab/>
        </w:r>
        <w:r>
          <w:rPr>
            <w:noProof/>
          </w:rPr>
          <w:fldChar w:fldCharType="begin"/>
        </w:r>
        <w:r>
          <w:rPr>
            <w:noProof/>
          </w:rPr>
          <w:instrText xml:space="preserve"> PAGEREF _Toc153819500 \h </w:instrText>
        </w:r>
        <w:r>
          <w:rPr>
            <w:noProof/>
          </w:rPr>
        </w:r>
        <w:r>
          <w:rPr>
            <w:noProof/>
          </w:rPr>
          <w:fldChar w:fldCharType="separate"/>
        </w:r>
        <w:r>
          <w:rPr>
            <w:noProof/>
          </w:rPr>
          <w:t>36</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501" w:history="1">
        <w:r w:rsidRPr="0034610C">
          <w:rPr>
            <w:rStyle w:val="a7"/>
            <w:noProof/>
          </w:rPr>
          <w:t>MICStateListener</w:t>
        </w:r>
        <w:r>
          <w:rPr>
            <w:noProof/>
          </w:rPr>
          <w:tab/>
        </w:r>
        <w:r>
          <w:rPr>
            <w:noProof/>
          </w:rPr>
          <w:fldChar w:fldCharType="begin"/>
        </w:r>
        <w:r>
          <w:rPr>
            <w:noProof/>
          </w:rPr>
          <w:instrText xml:space="preserve"> PAGEREF _Toc153819501 \h </w:instrText>
        </w:r>
        <w:r>
          <w:rPr>
            <w:noProof/>
          </w:rPr>
        </w:r>
        <w:r>
          <w:rPr>
            <w:noProof/>
          </w:rPr>
          <w:fldChar w:fldCharType="separate"/>
        </w:r>
        <w:r>
          <w:rPr>
            <w:noProof/>
          </w:rPr>
          <w:t>36</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502" w:history="1">
        <w:r w:rsidRPr="0034610C">
          <w:rPr>
            <w:rStyle w:val="a7"/>
            <w:noProof/>
          </w:rPr>
          <w:t>Interface Introduction</w:t>
        </w:r>
        <w:r>
          <w:rPr>
            <w:noProof/>
          </w:rPr>
          <w:tab/>
        </w:r>
        <w:r>
          <w:rPr>
            <w:noProof/>
          </w:rPr>
          <w:fldChar w:fldCharType="begin"/>
        </w:r>
        <w:r>
          <w:rPr>
            <w:noProof/>
          </w:rPr>
          <w:instrText xml:space="preserve"> PAGEREF _Toc153819502 \h </w:instrText>
        </w:r>
        <w:r>
          <w:rPr>
            <w:noProof/>
          </w:rPr>
        </w:r>
        <w:r>
          <w:rPr>
            <w:noProof/>
          </w:rPr>
          <w:fldChar w:fldCharType="separate"/>
        </w:r>
        <w:r>
          <w:rPr>
            <w:noProof/>
          </w:rPr>
          <w:t>36</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503" w:history="1">
        <w:r w:rsidRPr="0034610C">
          <w:rPr>
            <w:rStyle w:val="a7"/>
            <w:noProof/>
          </w:rPr>
          <w:t>Method description</w:t>
        </w:r>
        <w:r>
          <w:rPr>
            <w:noProof/>
          </w:rPr>
          <w:tab/>
        </w:r>
        <w:r>
          <w:rPr>
            <w:noProof/>
          </w:rPr>
          <w:fldChar w:fldCharType="begin"/>
        </w:r>
        <w:r>
          <w:rPr>
            <w:noProof/>
          </w:rPr>
          <w:instrText xml:space="preserve"> PAGEREF _Toc153819503 \h </w:instrText>
        </w:r>
        <w:r>
          <w:rPr>
            <w:noProof/>
          </w:rPr>
        </w:r>
        <w:r>
          <w:rPr>
            <w:noProof/>
          </w:rPr>
          <w:fldChar w:fldCharType="separate"/>
        </w:r>
        <w:r>
          <w:rPr>
            <w:noProof/>
          </w:rPr>
          <w:t>37</w:t>
        </w:r>
        <w:r>
          <w:rPr>
            <w:noProof/>
          </w:rPr>
          <w:fldChar w:fldCharType="end"/>
        </w:r>
      </w:hyperlink>
    </w:p>
    <w:p w:rsidR="00FA1C8B" w:rsidRDefault="00FA1C8B">
      <w:pPr>
        <w:pStyle w:val="20"/>
        <w:tabs>
          <w:tab w:val="right" w:leader="dot" w:pos="8296"/>
        </w:tabs>
        <w:rPr>
          <w:rFonts w:asciiTheme="minorHAnsi" w:eastAsiaTheme="minorEastAsia" w:hAnsiTheme="minorHAnsi" w:cstheme="minorBidi"/>
          <w:noProof/>
          <w:szCs w:val="22"/>
        </w:rPr>
      </w:pPr>
      <w:hyperlink w:anchor="_Toc153819504" w:history="1">
        <w:r w:rsidRPr="0034610C">
          <w:rPr>
            <w:rStyle w:val="a7"/>
            <w:noProof/>
          </w:rPr>
          <w:t>WorkStatusListener</w:t>
        </w:r>
        <w:r>
          <w:rPr>
            <w:noProof/>
          </w:rPr>
          <w:tab/>
        </w:r>
        <w:r>
          <w:rPr>
            <w:noProof/>
          </w:rPr>
          <w:fldChar w:fldCharType="begin"/>
        </w:r>
        <w:r>
          <w:rPr>
            <w:noProof/>
          </w:rPr>
          <w:instrText xml:space="preserve"> PAGEREF _Toc153819504 \h </w:instrText>
        </w:r>
        <w:r>
          <w:rPr>
            <w:noProof/>
          </w:rPr>
        </w:r>
        <w:r>
          <w:rPr>
            <w:noProof/>
          </w:rPr>
          <w:fldChar w:fldCharType="separate"/>
        </w:r>
        <w:r>
          <w:rPr>
            <w:noProof/>
          </w:rPr>
          <w:t>37</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505" w:history="1">
        <w:r w:rsidRPr="0034610C">
          <w:rPr>
            <w:rStyle w:val="a7"/>
            <w:noProof/>
          </w:rPr>
          <w:t>Interface Introduction</w:t>
        </w:r>
        <w:r>
          <w:rPr>
            <w:noProof/>
          </w:rPr>
          <w:tab/>
        </w:r>
        <w:r>
          <w:rPr>
            <w:noProof/>
          </w:rPr>
          <w:fldChar w:fldCharType="begin"/>
        </w:r>
        <w:r>
          <w:rPr>
            <w:noProof/>
          </w:rPr>
          <w:instrText xml:space="preserve"> PAGEREF _Toc153819505 \h </w:instrText>
        </w:r>
        <w:r>
          <w:rPr>
            <w:noProof/>
          </w:rPr>
        </w:r>
        <w:r>
          <w:rPr>
            <w:noProof/>
          </w:rPr>
          <w:fldChar w:fldCharType="separate"/>
        </w:r>
        <w:r>
          <w:rPr>
            <w:noProof/>
          </w:rPr>
          <w:t>37</w:t>
        </w:r>
        <w:r>
          <w:rPr>
            <w:noProof/>
          </w:rPr>
          <w:fldChar w:fldCharType="end"/>
        </w:r>
      </w:hyperlink>
    </w:p>
    <w:p w:rsidR="00FA1C8B" w:rsidRDefault="00FA1C8B">
      <w:pPr>
        <w:pStyle w:val="30"/>
        <w:tabs>
          <w:tab w:val="right" w:leader="dot" w:pos="8296"/>
        </w:tabs>
        <w:rPr>
          <w:rFonts w:asciiTheme="minorHAnsi" w:eastAsiaTheme="minorEastAsia" w:hAnsiTheme="minorHAnsi" w:cstheme="minorBidi"/>
          <w:noProof/>
          <w:szCs w:val="22"/>
        </w:rPr>
      </w:pPr>
      <w:hyperlink w:anchor="_Toc153819506" w:history="1">
        <w:r w:rsidRPr="0034610C">
          <w:rPr>
            <w:rStyle w:val="a7"/>
            <w:noProof/>
          </w:rPr>
          <w:t>Method description</w:t>
        </w:r>
        <w:r>
          <w:rPr>
            <w:noProof/>
          </w:rPr>
          <w:tab/>
        </w:r>
        <w:r>
          <w:rPr>
            <w:noProof/>
          </w:rPr>
          <w:fldChar w:fldCharType="begin"/>
        </w:r>
        <w:r>
          <w:rPr>
            <w:noProof/>
          </w:rPr>
          <w:instrText xml:space="preserve"> PAGEREF _Toc153819506 \h </w:instrText>
        </w:r>
        <w:r>
          <w:rPr>
            <w:noProof/>
          </w:rPr>
        </w:r>
        <w:r>
          <w:rPr>
            <w:noProof/>
          </w:rPr>
          <w:fldChar w:fldCharType="separate"/>
        </w:r>
        <w:r>
          <w:rPr>
            <w:noProof/>
          </w:rPr>
          <w:t>37</w:t>
        </w:r>
        <w:r>
          <w:rPr>
            <w:noProof/>
          </w:rPr>
          <w:fldChar w:fldCharType="end"/>
        </w:r>
      </w:hyperlink>
    </w:p>
    <w:p w:rsidR="008C0C5C" w:rsidRDefault="00BF4B49">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8C0C5C" w:rsidRDefault="002B42D4">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7" w:name="_Toc153819335"/>
      <w:r>
        <w:rPr>
          <w:rFonts w:ascii="微软雅黑" w:eastAsia="微软雅黑" w:hAnsi="微软雅黑" w:cs="微软雅黑"/>
        </w:rPr>
        <w:lastRenderedPageBreak/>
        <w:t>Android SDK Intro</w:t>
      </w:r>
      <w:bookmarkEnd w:id="7"/>
    </w:p>
    <w:p w:rsidR="008C0C5C" w:rsidRDefault="002B42D4">
      <w:pPr>
        <w:pStyle w:val="2"/>
        <w:numPr>
          <w:ilvl w:val="0"/>
          <w:numId w:val="1"/>
        </w:numPr>
        <w:rPr>
          <w:rFonts w:ascii="微软雅黑" w:eastAsia="微软雅黑" w:hAnsi="微软雅黑" w:cs="微软雅黑"/>
        </w:rPr>
      </w:pPr>
      <w:bookmarkStart w:id="8" w:name="_Toc1613"/>
      <w:bookmarkStart w:id="9" w:name="_Toc153819336"/>
      <w:r>
        <w:t>Function and Purpose</w:t>
      </w:r>
      <w:bookmarkEnd w:id="8"/>
      <w:bookmarkEnd w:id="9"/>
    </w:p>
    <w:p w:rsidR="008C0C5C" w:rsidRDefault="002B42D4">
      <w:r>
        <w:t>RestOn SDK,launched by Sleepace, is a software development kit for fast Internet APP development on</w:t>
      </w:r>
      <w:r>
        <w:rPr>
          <w:rFonts w:hint="eastAsia"/>
        </w:rPr>
        <w:t xml:space="preserve"> android </w:t>
      </w:r>
      <w:r>
        <w:t>platform.</w:t>
      </w:r>
    </w:p>
    <w:p w:rsidR="008C0C5C" w:rsidRDefault="008C0C5C"/>
    <w:p w:rsidR="008C0C5C" w:rsidRDefault="002B42D4">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8C0C5C" w:rsidRDefault="002B42D4">
      <w:pPr>
        <w:pStyle w:val="1"/>
        <w:rPr>
          <w:rFonts w:ascii="微软雅黑" w:eastAsia="微软雅黑" w:hAnsi="微软雅黑" w:cs="微软雅黑" w:hint="default"/>
        </w:rPr>
      </w:pPr>
      <w:bookmarkStart w:id="10" w:name="_Toc29849"/>
      <w:bookmarkStart w:id="11" w:name="_Toc153819337"/>
      <w:r>
        <w:rPr>
          <w:rFonts w:ascii="微软雅黑" w:eastAsia="微软雅黑" w:hAnsi="微软雅黑" w:cs="微软雅黑" w:hint="default"/>
        </w:rPr>
        <w:t>Integration</w:t>
      </w:r>
      <w:bookmarkEnd w:id="10"/>
      <w:bookmarkEnd w:id="11"/>
    </w:p>
    <w:p w:rsidR="008C0C5C" w:rsidRDefault="002B42D4">
      <w:pPr>
        <w:pStyle w:val="2"/>
      </w:pPr>
      <w:bookmarkStart w:id="12" w:name="_Toc153819338"/>
      <w:r>
        <w:rPr>
          <w:rFonts w:hint="eastAsia"/>
        </w:rPr>
        <w:t xml:space="preserve">1 .SDK </w:t>
      </w:r>
      <w:r>
        <w:t>framework</w:t>
      </w:r>
      <w:bookmarkEnd w:id="12"/>
    </w:p>
    <w:p w:rsidR="008C0C5C" w:rsidRDefault="008C0C5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5720"/>
      </w:tblGrid>
      <w:tr w:rsidR="008C0C5C" w:rsidTr="00D6397B">
        <w:tc>
          <w:tcPr>
            <w:tcW w:w="2802" w:type="dxa"/>
            <w:shd w:val="clear" w:color="auto" w:fill="auto"/>
          </w:tcPr>
          <w:p w:rsidR="008C0C5C" w:rsidRDefault="002B42D4">
            <w:pPr>
              <w:rPr>
                <w:b/>
                <w:bCs/>
              </w:rPr>
            </w:pPr>
            <w:r>
              <w:rPr>
                <w:rFonts w:hint="eastAsia"/>
                <w:b/>
                <w:bCs/>
              </w:rPr>
              <w:t>F</w:t>
            </w:r>
            <w:r>
              <w:rPr>
                <w:b/>
                <w:bCs/>
              </w:rPr>
              <w:t>ramework</w:t>
            </w:r>
          </w:p>
        </w:tc>
        <w:tc>
          <w:tcPr>
            <w:tcW w:w="5720" w:type="dxa"/>
            <w:shd w:val="clear" w:color="auto" w:fill="auto"/>
          </w:tcPr>
          <w:p w:rsidR="008C0C5C" w:rsidRDefault="002B42D4">
            <w:pPr>
              <w:rPr>
                <w:b/>
                <w:bCs/>
              </w:rPr>
            </w:pPr>
            <w:r>
              <w:rPr>
                <w:rFonts w:hint="eastAsia"/>
                <w:b/>
                <w:bCs/>
              </w:rPr>
              <w:t>Description</w:t>
            </w:r>
          </w:p>
        </w:tc>
      </w:tr>
      <w:tr w:rsidR="0009185C" w:rsidTr="00D6397B">
        <w:tc>
          <w:tcPr>
            <w:tcW w:w="2802" w:type="dxa"/>
            <w:shd w:val="clear" w:color="auto" w:fill="auto"/>
          </w:tcPr>
          <w:p w:rsidR="0009185C" w:rsidRDefault="0009185C" w:rsidP="00AF70E0">
            <w:pPr>
              <w:jc w:val="left"/>
              <w:rPr>
                <w:rFonts w:ascii="Consolas" w:hAnsi="Consolas"/>
                <w:color w:val="000000"/>
                <w:sz w:val="20"/>
                <w:highlight w:val="white"/>
              </w:rPr>
            </w:pPr>
            <w:r>
              <w:rPr>
                <w:rFonts w:ascii="Consolas" w:hAnsi="Consolas" w:hint="eastAsia"/>
                <w:color w:val="000000"/>
                <w:sz w:val="20"/>
                <w:highlight w:val="white"/>
              </w:rPr>
              <w:t>sdkcore.jar</w:t>
            </w:r>
          </w:p>
        </w:tc>
        <w:tc>
          <w:tcPr>
            <w:tcW w:w="5720" w:type="dxa"/>
            <w:shd w:val="clear" w:color="auto" w:fill="auto"/>
          </w:tcPr>
          <w:p w:rsidR="0009185C" w:rsidRDefault="0009185C">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09185C" w:rsidTr="00D6397B">
        <w:tc>
          <w:tcPr>
            <w:tcW w:w="2802" w:type="dxa"/>
            <w:shd w:val="clear" w:color="auto" w:fill="auto"/>
          </w:tcPr>
          <w:p w:rsidR="0009185C" w:rsidRDefault="0009185C" w:rsidP="00AF70E0">
            <w:pPr>
              <w:jc w:val="left"/>
              <w:rPr>
                <w:rFonts w:ascii="Consolas" w:hAnsi="Consolas"/>
                <w:color w:val="000000"/>
                <w:sz w:val="20"/>
                <w:highlight w:val="white"/>
              </w:rPr>
            </w:pPr>
            <w:r w:rsidRPr="003A15DD">
              <w:rPr>
                <w:rFonts w:ascii="Consolas" w:hAnsi="Consolas"/>
                <w:color w:val="000000"/>
                <w:sz w:val="20"/>
              </w:rPr>
              <w:t>wifidevicecommonsdk.jar</w:t>
            </w:r>
          </w:p>
        </w:tc>
        <w:tc>
          <w:tcPr>
            <w:tcW w:w="5720" w:type="dxa"/>
            <w:shd w:val="clear" w:color="auto" w:fill="auto"/>
          </w:tcPr>
          <w:p w:rsidR="0009185C" w:rsidRDefault="00970999">
            <w:pPr>
              <w:jc w:val="left"/>
              <w:rPr>
                <w:rFonts w:ascii="Consolas" w:hAnsi="Consolas"/>
                <w:color w:val="000000"/>
                <w:sz w:val="20"/>
                <w:highlight w:val="white"/>
              </w:rPr>
            </w:pPr>
            <w:r w:rsidRPr="00970999">
              <w:rPr>
                <w:rFonts w:ascii="Consolas" w:hAnsi="Consolas"/>
                <w:color w:val="000000"/>
                <w:sz w:val="20"/>
              </w:rPr>
              <w:t>General HTTP interface package for WiFi devices</w:t>
            </w:r>
          </w:p>
        </w:tc>
      </w:tr>
      <w:tr w:rsidR="0009185C" w:rsidTr="00D6397B">
        <w:tc>
          <w:tcPr>
            <w:tcW w:w="2802" w:type="dxa"/>
            <w:shd w:val="clear" w:color="auto" w:fill="auto"/>
          </w:tcPr>
          <w:p w:rsidR="0009185C" w:rsidRDefault="00C668A3" w:rsidP="00AF70E0">
            <w:pPr>
              <w:jc w:val="left"/>
              <w:rPr>
                <w:rFonts w:ascii="Consolas" w:hAnsi="Consolas"/>
                <w:color w:val="000000"/>
                <w:sz w:val="20"/>
              </w:rPr>
            </w:pPr>
            <w:r>
              <w:rPr>
                <w:rFonts w:ascii="Consolas" w:hAnsi="Consolas" w:hint="eastAsia"/>
                <w:color w:val="000000"/>
                <w:sz w:val="20"/>
              </w:rPr>
              <w:t>sdc1</w:t>
            </w:r>
            <w:r w:rsidR="00220530">
              <w:rPr>
                <w:rFonts w:ascii="Consolas" w:hAnsi="Consolas" w:hint="eastAsia"/>
                <w:color w:val="000000"/>
                <w:sz w:val="20"/>
              </w:rPr>
              <w:t>00</w:t>
            </w:r>
            <w:r w:rsidR="0009185C" w:rsidRPr="00EA0D70">
              <w:rPr>
                <w:rFonts w:ascii="Consolas" w:hAnsi="Consolas"/>
                <w:color w:val="000000"/>
                <w:sz w:val="20"/>
              </w:rPr>
              <w:t>sdk.jar</w:t>
            </w:r>
          </w:p>
        </w:tc>
        <w:tc>
          <w:tcPr>
            <w:tcW w:w="5720" w:type="dxa"/>
            <w:shd w:val="clear" w:color="auto" w:fill="auto"/>
          </w:tcPr>
          <w:p w:rsidR="0009185C" w:rsidRDefault="00C668A3" w:rsidP="00713F09">
            <w:pPr>
              <w:jc w:val="left"/>
              <w:rPr>
                <w:rFonts w:ascii="Consolas" w:hAnsi="Consolas"/>
                <w:color w:val="000000"/>
                <w:sz w:val="20"/>
                <w:highlight w:val="white"/>
              </w:rPr>
            </w:pPr>
            <w:r>
              <w:rPr>
                <w:rFonts w:ascii="Consolas" w:hAnsi="Consolas" w:hint="eastAsia"/>
                <w:color w:val="000000"/>
                <w:sz w:val="20"/>
                <w:highlight w:val="white"/>
              </w:rPr>
              <w:t>SDC1</w:t>
            </w:r>
            <w:r w:rsidR="00B36871">
              <w:rPr>
                <w:rFonts w:ascii="Consolas" w:hAnsi="Consolas" w:hint="eastAsia"/>
                <w:color w:val="000000"/>
                <w:sz w:val="20"/>
                <w:highlight w:val="white"/>
              </w:rPr>
              <w:t>00</w:t>
            </w:r>
            <w:r w:rsidR="004B6EC2">
              <w:rPr>
                <w:rFonts w:ascii="Consolas" w:hAnsi="Consolas" w:hint="eastAsia"/>
                <w:color w:val="000000"/>
                <w:sz w:val="20"/>
                <w:highlight w:val="white"/>
              </w:rPr>
              <w:t xml:space="preserve"> </w:t>
            </w:r>
            <w:r w:rsidR="0009185C">
              <w:rPr>
                <w:rFonts w:ascii="Consolas" w:hAnsi="Consolas" w:hint="eastAsia"/>
                <w:color w:val="000000"/>
                <w:sz w:val="20"/>
                <w:highlight w:val="white"/>
              </w:rPr>
              <w:t>SDK</w:t>
            </w:r>
          </w:p>
        </w:tc>
      </w:tr>
      <w:tr w:rsidR="0009185C" w:rsidTr="00D6397B">
        <w:tc>
          <w:tcPr>
            <w:tcW w:w="2802" w:type="dxa"/>
            <w:shd w:val="clear" w:color="auto" w:fill="auto"/>
          </w:tcPr>
          <w:p w:rsidR="0009185C" w:rsidRPr="00EA0D70" w:rsidRDefault="0009185C" w:rsidP="00AF70E0">
            <w:pPr>
              <w:jc w:val="left"/>
              <w:rPr>
                <w:rFonts w:ascii="Consolas" w:hAnsi="Consolas"/>
                <w:color w:val="000000"/>
                <w:sz w:val="20"/>
              </w:rPr>
            </w:pPr>
            <w:r w:rsidRPr="00D46B27">
              <w:rPr>
                <w:rFonts w:ascii="Consolas" w:hAnsi="Consolas"/>
                <w:color w:val="000000"/>
                <w:sz w:val="20"/>
              </w:rPr>
              <w:t>gson-2.8.0.jar</w:t>
            </w:r>
          </w:p>
        </w:tc>
        <w:tc>
          <w:tcPr>
            <w:tcW w:w="5720" w:type="dxa"/>
            <w:shd w:val="clear" w:color="auto" w:fill="auto"/>
          </w:tcPr>
          <w:p w:rsidR="0009185C" w:rsidRDefault="00256CA1">
            <w:pPr>
              <w:jc w:val="left"/>
              <w:rPr>
                <w:rFonts w:ascii="Consolas" w:hAnsi="Consolas"/>
                <w:color w:val="000000"/>
                <w:sz w:val="20"/>
                <w:highlight w:val="white"/>
              </w:rPr>
            </w:pPr>
            <w:r w:rsidRPr="00256CA1">
              <w:rPr>
                <w:rFonts w:ascii="Consolas" w:hAnsi="Consolas"/>
                <w:color w:val="000000"/>
                <w:sz w:val="20"/>
              </w:rPr>
              <w:t>JSON parsing Toolkit (</w:t>
            </w:r>
            <w:r w:rsidR="00667E91">
              <w:rPr>
                <w:rFonts w:ascii="Consolas" w:hAnsi="Consolas" w:hint="eastAsia"/>
                <w:color w:val="000000"/>
                <w:sz w:val="20"/>
              </w:rPr>
              <w:t>v</w:t>
            </w:r>
            <w:r w:rsidR="00667E91" w:rsidRPr="00667E91">
              <w:rPr>
                <w:rFonts w:ascii="Consolas" w:hAnsi="Consolas"/>
                <w:color w:val="000000"/>
                <w:sz w:val="20"/>
              </w:rPr>
              <w:t>ersion 2.8.0 and below, there may be exceptions when compiling in the eclipse environment</w:t>
            </w:r>
            <w:r w:rsidRPr="00256CA1">
              <w:rPr>
                <w:rFonts w:ascii="Consolas" w:hAnsi="Consolas"/>
                <w:color w:val="000000"/>
                <w:sz w:val="20"/>
              </w:rPr>
              <w:t>)</w:t>
            </w:r>
          </w:p>
        </w:tc>
      </w:tr>
    </w:tbl>
    <w:p w:rsidR="008C0C5C" w:rsidRDefault="008C0C5C">
      <w:pPr>
        <w:rPr>
          <w:rFonts w:ascii="微软雅黑" w:eastAsia="微软雅黑" w:hAnsi="微软雅黑" w:cs="微软雅黑"/>
          <w:b/>
          <w:bCs/>
          <w:sz w:val="28"/>
          <w:szCs w:val="36"/>
        </w:rPr>
      </w:pPr>
    </w:p>
    <w:p w:rsidR="008C0C5C" w:rsidRDefault="002B42D4">
      <w:pPr>
        <w:pStyle w:val="2"/>
        <w:rPr>
          <w:rFonts w:ascii="微软雅黑" w:eastAsia="微软雅黑" w:hAnsi="微软雅黑" w:cs="微软雅黑"/>
        </w:rPr>
      </w:pPr>
      <w:bookmarkStart w:id="13" w:name="_Toc153819339"/>
      <w:r>
        <w:rPr>
          <w:rFonts w:ascii="微软雅黑" w:eastAsia="微软雅黑" w:hAnsi="微软雅黑" w:cs="微软雅黑" w:hint="eastAsia"/>
        </w:rPr>
        <w:t>2 .Integration</w:t>
      </w:r>
      <w:bookmarkEnd w:id="13"/>
    </w:p>
    <w:p w:rsidR="008C0C5C" w:rsidRDefault="002B42D4">
      <w:pPr>
        <w:pStyle w:val="11"/>
      </w:pPr>
      <w:r>
        <w:rPr>
          <w:rFonts w:hint="eastAsia"/>
        </w:rPr>
        <w:t>There are many Android development tools, and here we introduce the engineering configuration method of Sleepace SDK with Eclipse.</w:t>
      </w:r>
    </w:p>
    <w:p w:rsidR="008C0C5C" w:rsidRDefault="002B42D4">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153819340"/>
      <w:r>
        <w:rPr>
          <w:rStyle w:val="mw-headline"/>
          <w:rFonts w:ascii="微软雅黑" w:eastAsia="微软雅黑" w:hAnsi="微软雅黑" w:hint="eastAsia"/>
          <w:color w:val="353735"/>
          <w:sz w:val="21"/>
          <w:szCs w:val="21"/>
        </w:rPr>
        <w:t>Eclipse Config</w:t>
      </w:r>
      <w:bookmarkEnd w:id="14"/>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"libs" folder, copy </w:t>
      </w:r>
      <w:r w:rsidR="00934426">
        <w:rPr>
          <w:rFonts w:ascii="Consolas" w:hAnsi="Consolas" w:hint="eastAsia"/>
          <w:color w:val="000000"/>
          <w:sz w:val="20"/>
          <w:highlight w:val="white"/>
        </w:rPr>
        <w:t>sdkcore</w:t>
      </w:r>
      <w:r>
        <w:rPr>
          <w:rFonts w:cs="黑体" w:hint="eastAsia"/>
          <w:sz w:val="22"/>
          <w:szCs w:val="22"/>
        </w:rPr>
        <w:t xml:space="preserve">.jar, </w:t>
      </w:r>
      <w:r w:rsidR="00BD53C4" w:rsidRPr="003A15DD">
        <w:rPr>
          <w:rFonts w:ascii="Consolas" w:hAnsi="Consolas"/>
          <w:color w:val="000000"/>
          <w:sz w:val="20"/>
        </w:rPr>
        <w:t>wifidevicecommonsdk</w:t>
      </w:r>
      <w:r>
        <w:rPr>
          <w:rFonts w:cs="黑体" w:hint="eastAsia"/>
          <w:sz w:val="22"/>
          <w:szCs w:val="22"/>
        </w:rPr>
        <w:t xml:space="preserve">.jar, </w:t>
      </w:r>
      <w:r w:rsidR="005E138E">
        <w:rPr>
          <w:rFonts w:ascii="Consolas" w:hAnsi="Consolas" w:hint="eastAsia"/>
          <w:color w:val="000000"/>
          <w:sz w:val="20"/>
        </w:rPr>
        <w:t>sdc1</w:t>
      </w:r>
      <w:r w:rsidR="005879E6">
        <w:rPr>
          <w:rFonts w:ascii="Consolas" w:hAnsi="Consolas" w:hint="eastAsia"/>
          <w:color w:val="000000"/>
          <w:sz w:val="20"/>
        </w:rPr>
        <w:t>00</w:t>
      </w:r>
      <w:r w:rsidR="00017A71" w:rsidRPr="00EA0D70">
        <w:rPr>
          <w:rFonts w:ascii="Consolas" w:hAnsi="Consolas"/>
          <w:color w:val="000000"/>
          <w:sz w:val="20"/>
        </w:rPr>
        <w:t>sdk</w:t>
      </w:r>
      <w:r>
        <w:rPr>
          <w:rFonts w:cs="黑体" w:hint="eastAsia"/>
          <w:sz w:val="22"/>
          <w:szCs w:val="22"/>
        </w:rPr>
        <w:t xml:space="preserve">.jar, </w:t>
      </w:r>
      <w:r w:rsidR="004E0B77" w:rsidRPr="00D46B27">
        <w:rPr>
          <w:rFonts w:ascii="Consolas" w:hAnsi="Consolas"/>
          <w:color w:val="000000"/>
          <w:sz w:val="20"/>
        </w:rPr>
        <w:t>gson-2.8.0</w:t>
      </w:r>
      <w:r>
        <w:rPr>
          <w:rFonts w:cs="黑体" w:hint="eastAsia"/>
          <w:sz w:val="22"/>
          <w:szCs w:val="22"/>
        </w:rPr>
        <w:t>.jar to "libs" folder</w:t>
      </w:r>
      <w:r w:rsidR="004D10F9">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8C0C5C" w:rsidRDefault="00733491">
      <w:pPr>
        <w:pStyle w:val="a5"/>
        <w:shd w:val="clear" w:color="auto" w:fill="FFFFFF"/>
        <w:spacing w:before="90" w:beforeAutospacing="0" w:after="90" w:afterAutospacing="0" w:line="300" w:lineRule="atLeast"/>
      </w:pPr>
      <w:r>
        <w:rPr>
          <w:rFonts w:hint="eastAsia"/>
          <w:noProof/>
        </w:rPr>
        <w:lastRenderedPageBreak/>
        <w:drawing>
          <wp:inline distT="0" distB="0" distL="0" distR="0">
            <wp:extent cx="2592070" cy="46990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92070" cy="4699000"/>
                    </a:xfrm>
                    <a:prstGeom prst="rect">
                      <a:avLst/>
                    </a:prstGeom>
                    <a:noFill/>
                    <a:ln w="9525">
                      <a:noFill/>
                      <a:miter lim="800000"/>
                      <a:headEnd/>
                      <a:tailEnd/>
                    </a:ln>
                  </pic:spPr>
                </pic:pic>
              </a:graphicData>
            </a:graphic>
          </wp:inline>
        </w:drawing>
      </w:r>
    </w:p>
    <w:p w:rsidR="008C0C5C" w:rsidRDefault="002B42D4">
      <w:pPr>
        <w:pStyle w:val="a5"/>
        <w:shd w:val="clear" w:color="auto" w:fill="FFFFFF"/>
        <w:spacing w:before="90" w:beforeAutospacing="0" w:after="90" w:afterAutospacing="0" w:line="300" w:lineRule="atLeast"/>
        <w:rPr>
          <w:b/>
          <w:bCs/>
        </w:rPr>
      </w:pPr>
      <w:r>
        <w:rPr>
          <w:rFonts w:hint="eastAsia"/>
          <w:b/>
          <w:bCs/>
        </w:rPr>
        <w:t>Setp 2:</w:t>
      </w:r>
    </w:p>
    <w:p w:rsidR="008C0C5C" w:rsidRDefault="002B42D4">
      <w:pPr>
        <w:pStyle w:val="a5"/>
        <w:shd w:val="clear" w:color="auto" w:fill="FFFFFF"/>
        <w:spacing w:before="90" w:beforeAutospacing="0" w:after="90" w:afterAutospacing="0" w:line="300" w:lineRule="atLeast"/>
      </w:pPr>
      <w:r>
        <w:rPr>
          <w:rFonts w:hint="eastAsia"/>
        </w:rPr>
        <w:t xml:space="preserve">Config the </w:t>
      </w:r>
      <w:r>
        <w:t>“AndroidManifest.xml”</w:t>
      </w:r>
    </w:p>
    <w:p w:rsidR="003D7754" w:rsidRDefault="003D7754" w:rsidP="003D7754">
      <w:pPr>
        <w:autoSpaceDE w:val="0"/>
        <w:autoSpaceDN w:val="0"/>
        <w:adjustRightInd w:val="0"/>
        <w:jc w:val="left"/>
        <w:rPr>
          <w:rFonts w:ascii="Consolas" w:hAnsi="Consolas" w:cs="Consolas"/>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"android.permission.INTERNET"</w:t>
      </w:r>
      <w:r>
        <w:rPr>
          <w:rFonts w:ascii="Consolas" w:hAnsi="Consolas" w:cs="Consolas"/>
          <w:kern w:val="0"/>
          <w:sz w:val="24"/>
        </w:rPr>
        <w:t xml:space="preserve"> </w:t>
      </w:r>
      <w:r>
        <w:rPr>
          <w:rFonts w:ascii="Consolas" w:hAnsi="Consolas" w:cs="Consolas"/>
          <w:color w:val="008080"/>
          <w:kern w:val="0"/>
          <w:sz w:val="24"/>
        </w:rPr>
        <w:t>/&gt;</w:t>
      </w:r>
    </w:p>
    <w:p w:rsidR="003D7754" w:rsidRDefault="003D7754" w:rsidP="003D7754">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"android.permission.WRITE_EXTERNAL_STORAGE"</w:t>
      </w:r>
      <w:r>
        <w:rPr>
          <w:rFonts w:ascii="Consolas" w:hAnsi="Consolas" w:cs="Consolas"/>
          <w:color w:val="008080"/>
          <w:kern w:val="0"/>
          <w:sz w:val="24"/>
        </w:rPr>
        <w:t>/&gt;</w:t>
      </w:r>
      <w:r>
        <w:rPr>
          <w:rFonts w:ascii="Consolas" w:hAnsi="Consolas" w:cs="Consolas"/>
          <w:color w:val="000000"/>
          <w:kern w:val="0"/>
          <w:sz w:val="24"/>
        </w:rPr>
        <w:t xml:space="preserve"> </w:t>
      </w:r>
    </w:p>
    <w:p w:rsidR="003D7754" w:rsidRDefault="003D7754" w:rsidP="003D7754">
      <w:pPr>
        <w:pStyle w:val="a5"/>
        <w:shd w:val="clear" w:color="auto" w:fill="FFFFFF"/>
        <w:spacing w:before="90" w:beforeAutospacing="0" w:after="90" w:afterAutospacing="0" w:line="300" w:lineRule="atLeast"/>
        <w:rPr>
          <w:rFonts w:ascii="Consolas" w:hAnsi="Consolas" w:cs="Consolas"/>
          <w:color w:val="008080"/>
        </w:rPr>
      </w:pPr>
      <w:r>
        <w:rPr>
          <w:rFonts w:ascii="Consolas" w:hAnsi="Consolas" w:cs="Consolas"/>
          <w:color w:val="000000"/>
        </w:rPr>
        <w:tab/>
      </w: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"android.permission.ACCESS_NETWORK_STATE"</w:t>
      </w:r>
      <w:r>
        <w:rPr>
          <w:rFonts w:ascii="Consolas" w:hAnsi="Consolas" w:cs="Consolas"/>
        </w:rPr>
        <w:t xml:space="preserve"> </w:t>
      </w:r>
      <w:r>
        <w:rPr>
          <w:rFonts w:ascii="Consolas" w:hAnsi="Consolas" w:cs="Consolas"/>
          <w:color w:val="008080"/>
        </w:rPr>
        <w:t>/&gt;</w:t>
      </w:r>
    </w:p>
    <w:p w:rsidR="008C0C5C" w:rsidRPr="00237881" w:rsidRDefault="002B42D4" w:rsidP="00237881">
      <w:pPr>
        <w:autoSpaceDE w:val="0"/>
        <w:autoSpaceDN w:val="0"/>
        <w:adjustRightInd w:val="0"/>
        <w:jc w:val="left"/>
        <w:rPr>
          <w:rFonts w:ascii="Consolas" w:hAnsi="Consolas" w:cs="Consolas"/>
          <w:kern w:val="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15" w:name="_Toc153819341"/>
      <w:r>
        <w:rPr>
          <w:rFonts w:ascii="微软雅黑" w:eastAsia="微软雅黑" w:hAnsi="微软雅黑" w:cs="微软雅黑"/>
        </w:rPr>
        <w:lastRenderedPageBreak/>
        <w:t>API</w:t>
      </w:r>
      <w:bookmarkEnd w:id="15"/>
    </w:p>
    <w:p w:rsidR="008C0C5C" w:rsidRDefault="002B42D4">
      <w:pPr>
        <w:pStyle w:val="2"/>
        <w:rPr>
          <w:rFonts w:ascii="微软雅黑" w:eastAsia="微软雅黑" w:hAnsi="微软雅黑" w:cs="微软雅黑"/>
        </w:rPr>
      </w:pPr>
      <w:bookmarkStart w:id="16" w:name="_Toc153819342"/>
      <w:r>
        <w:rPr>
          <w:rFonts w:ascii="微软雅黑" w:eastAsia="微软雅黑" w:hAnsi="微软雅黑" w:cs="微软雅黑" w:hint="eastAsia"/>
        </w:rPr>
        <w:t>1.API initialization</w:t>
      </w:r>
      <w:bookmarkEnd w:id="16"/>
    </w:p>
    <w:p w:rsidR="00C106FC" w:rsidRDefault="00DF3CC9" w:rsidP="00C106FC">
      <w:pPr>
        <w:ind w:firstLine="420"/>
        <w:rPr>
          <w:rFonts w:ascii="Consolas" w:eastAsia="Consolas" w:hAnsi="Consolas"/>
          <w:color w:val="000000"/>
          <w:sz w:val="20"/>
          <w:highlight w:val="white"/>
          <w:shd w:val="clear" w:color="FFFFFF" w:fill="D9D9D9"/>
        </w:rPr>
      </w:pPr>
      <w:bookmarkStart w:id="17" w:name="_Toc19763"/>
      <w:r>
        <w:rPr>
          <w:rFonts w:ascii="Consolas" w:eastAsiaTheme="minorEastAsia" w:hAnsi="Consolas" w:hint="eastAsia"/>
          <w:color w:val="000000"/>
          <w:sz w:val="20"/>
          <w:shd w:val="clear" w:color="FFFFFF" w:fill="D9D9D9"/>
        </w:rPr>
        <w:t>SDC1</w:t>
      </w:r>
      <w:r w:rsidR="00122126">
        <w:rPr>
          <w:rFonts w:ascii="Consolas" w:eastAsiaTheme="minorEastAsia" w:hAnsi="Consolas" w:hint="eastAsia"/>
          <w:color w:val="000000"/>
          <w:sz w:val="20"/>
          <w:shd w:val="clear" w:color="FFFFFF" w:fill="D9D9D9"/>
        </w:rPr>
        <w:t>00</w:t>
      </w:r>
      <w:r w:rsidR="00C106FC" w:rsidRPr="00765F08">
        <w:rPr>
          <w:rFonts w:ascii="Consolas" w:eastAsia="Consolas" w:hAnsi="Consolas"/>
          <w:color w:val="000000"/>
          <w:sz w:val="20"/>
          <w:shd w:val="clear" w:color="FFFFFF" w:fill="D9D9D9"/>
        </w:rPr>
        <w:t>Helper</w:t>
      </w:r>
      <w:r w:rsidR="00C106FC">
        <w:rPr>
          <w:rFonts w:ascii="Consolas" w:eastAsia="Consolas" w:hAnsi="Consolas" w:hint="eastAsia"/>
          <w:color w:val="000000"/>
          <w:sz w:val="20"/>
          <w:highlight w:val="white"/>
          <w:shd w:val="clear" w:color="FFFFFF" w:fill="D9D9D9"/>
        </w:rPr>
        <w:t>.getInstance(Context mContext);</w:t>
      </w:r>
    </w:p>
    <w:p w:rsidR="008C0C5C" w:rsidRDefault="002B42D4">
      <w:pPr>
        <w:pStyle w:val="3"/>
        <w:rPr>
          <w:rFonts w:hint="default"/>
        </w:rPr>
      </w:pPr>
      <w:bookmarkStart w:id="18" w:name="_Toc153819343"/>
      <w:r>
        <w:t>Description</w:t>
      </w:r>
      <w:bookmarkEnd w:id="17"/>
      <w:bookmarkEnd w:id="18"/>
    </w:p>
    <w:p w:rsidR="008C0C5C" w:rsidRDefault="00915BCA">
      <w:pPr>
        <w:ind w:firstLine="420"/>
      </w:pPr>
      <w:r>
        <w:rPr>
          <w:rFonts w:ascii="Consolas" w:eastAsiaTheme="minorEastAsia" w:hAnsi="Consolas" w:hint="eastAsia"/>
          <w:color w:val="000000"/>
          <w:sz w:val="20"/>
          <w:shd w:val="clear" w:color="FFFFFF" w:fill="D9D9D9"/>
        </w:rPr>
        <w:t>SDC1</w:t>
      </w:r>
      <w:r w:rsidR="000D1620">
        <w:rPr>
          <w:rFonts w:ascii="Consolas" w:eastAsiaTheme="minorEastAsia" w:hAnsi="Consolas" w:hint="eastAsia"/>
          <w:color w:val="000000"/>
          <w:sz w:val="20"/>
          <w:shd w:val="clear" w:color="FFFFFF" w:fill="D9D9D9"/>
        </w:rPr>
        <w:t>00</w:t>
      </w:r>
      <w:r w:rsidR="00097FCB" w:rsidRPr="00765F08">
        <w:rPr>
          <w:rFonts w:ascii="Consolas" w:eastAsia="Consolas" w:hAnsi="Consolas"/>
          <w:color w:val="000000"/>
          <w:sz w:val="20"/>
          <w:shd w:val="clear" w:color="FFFFFF" w:fill="D9D9D9"/>
        </w:rPr>
        <w:t>Helper</w:t>
      </w:r>
      <w:r w:rsidR="00097FCB">
        <w:rPr>
          <w:rFonts w:ascii="微软雅黑" w:eastAsia="微软雅黑" w:hAnsi="微软雅黑" w:cs="微软雅黑" w:hint="eastAsia"/>
        </w:rPr>
        <w:t xml:space="preserve"> </w:t>
      </w:r>
      <w:r w:rsidR="002B42D4">
        <w:rPr>
          <w:rFonts w:ascii="微软雅黑" w:eastAsia="微软雅黑" w:hAnsi="微软雅黑" w:cs="微软雅黑" w:hint="eastAsia"/>
        </w:rPr>
        <w:t xml:space="preserve">Initialization </w:t>
      </w:r>
    </w:p>
    <w:p w:rsidR="008C0C5C" w:rsidRDefault="002B42D4">
      <w:pPr>
        <w:pStyle w:val="3"/>
        <w:rPr>
          <w:rFonts w:hint="default"/>
        </w:rPr>
      </w:pPr>
      <w:bookmarkStart w:id="19" w:name="_Toc153819344"/>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8C0C5C" w:rsidRDefault="00F104B3">
            <w:pPr>
              <w:rPr>
                <w:rFonts w:ascii="Consolas" w:hAnsi="Consolas"/>
                <w:color w:val="000000"/>
                <w:sz w:val="20"/>
                <w:highlight w:val="white"/>
                <w:shd w:val="clear" w:color="FFFFFF" w:fill="D9D9D9"/>
              </w:rPr>
            </w:pPr>
            <w:r w:rsidRPr="00F104B3">
              <w:rPr>
                <w:rFonts w:ascii="Consolas" w:hAnsi="Consolas"/>
                <w:color w:val="000000"/>
                <w:sz w:val="20"/>
                <w:shd w:val="clear" w:color="FFFFFF" w:fill="D9D9D9"/>
              </w:rPr>
              <w:t>Context object. It is recommended to pass ApplicationContext</w:t>
            </w:r>
          </w:p>
        </w:tc>
      </w:tr>
    </w:tbl>
    <w:p w:rsidR="00CD101B" w:rsidRDefault="00EA0582" w:rsidP="00CD101B">
      <w:pPr>
        <w:pStyle w:val="2"/>
        <w:numPr>
          <w:ilvl w:val="0"/>
          <w:numId w:val="2"/>
        </w:numPr>
        <w:spacing w:before="260" w:after="260"/>
        <w:rPr>
          <w:rFonts w:ascii="微软雅黑" w:eastAsia="微软雅黑" w:hAnsi="微软雅黑" w:cs="微软雅黑" w:hint="eastAsia"/>
        </w:rPr>
      </w:pPr>
      <w:bookmarkStart w:id="20" w:name="_Toc153812788"/>
      <w:bookmarkStart w:id="21" w:name="_Toc153819345"/>
      <w:r>
        <w:rPr>
          <w:rFonts w:ascii="微软雅黑" w:eastAsia="微软雅黑" w:hAnsi="微软雅黑" w:cs="微软雅黑" w:hint="eastAsia"/>
        </w:rPr>
        <w:t>Connect Device</w:t>
      </w:r>
      <w:r w:rsidR="00CD101B">
        <w:rPr>
          <w:rFonts w:ascii="微软雅黑" w:eastAsia="微软雅黑" w:hAnsi="微软雅黑" w:cs="微软雅黑" w:hint="eastAsia"/>
        </w:rPr>
        <w:t>(BLE)</w:t>
      </w:r>
      <w:bookmarkEnd w:id="20"/>
      <w:bookmarkEnd w:id="21"/>
    </w:p>
    <w:p w:rsidR="00CD101B" w:rsidRPr="000254A8" w:rsidRDefault="00CD101B" w:rsidP="00CD101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connectDevice(String </w:t>
      </w:r>
      <w:r>
        <w:rPr>
          <w:rFonts w:ascii="Consolas" w:hAnsi="Consolas" w:cs="Consolas"/>
          <w:color w:val="6A3E3E"/>
          <w:kern w:val="0"/>
          <w:sz w:val="24"/>
        </w:rPr>
        <w:t>address</w:t>
      </w:r>
      <w:r>
        <w:rPr>
          <w:rFonts w:ascii="Consolas" w:hAnsi="Consolas" w:cs="Consolas"/>
          <w:color w:val="000000"/>
          <w:kern w:val="0"/>
          <w:sz w:val="24"/>
        </w:rPr>
        <w:t xml:space="preserve">, </w:t>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timeout</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IResultCallback&lt;Void&gt; </w:t>
      </w:r>
      <w:r>
        <w:rPr>
          <w:rFonts w:ascii="Consolas" w:hAnsi="Consolas" w:cs="Consolas"/>
          <w:color w:val="6A3E3E"/>
          <w:kern w:val="0"/>
          <w:sz w:val="24"/>
        </w:rPr>
        <w:t>cb</w:t>
      </w:r>
      <w:r>
        <w:rPr>
          <w:rFonts w:ascii="Consolas" w:hAnsi="Consolas" w:cs="Consolas"/>
          <w:color w:val="000000"/>
          <w:kern w:val="0"/>
          <w:sz w:val="24"/>
        </w:rPr>
        <w:t>)</w:t>
      </w:r>
    </w:p>
    <w:p w:rsidR="00D16DDB" w:rsidRDefault="00D16DDB" w:rsidP="00D16DDB">
      <w:pPr>
        <w:pStyle w:val="3"/>
        <w:rPr>
          <w:rFonts w:hint="default"/>
        </w:rPr>
      </w:pPr>
      <w:bookmarkStart w:id="22" w:name="_Toc153819346"/>
      <w:r>
        <w:t>Description</w:t>
      </w:r>
      <w:bookmarkEnd w:id="22"/>
    </w:p>
    <w:p w:rsidR="00CD101B" w:rsidRDefault="00D16DDB" w:rsidP="00D16DDB">
      <w:pPr>
        <w:pStyle w:val="3"/>
      </w:pPr>
      <w:bookmarkStart w:id="23" w:name="_Toc153819347"/>
      <w:r w:rsidRPr="00D16DDB">
        <w:rPr>
          <w:rFonts w:ascii="Calibri" w:hAnsi="Calibri"/>
          <w:b w:val="0"/>
          <w:kern w:val="2"/>
          <w:sz w:val="21"/>
          <w:szCs w:val="24"/>
        </w:rPr>
        <w:t>Used to connect devices through Bluetooth. After connecting the device, it can be networked and controlled.</w:t>
      </w:r>
      <w:bookmarkEnd w:id="23"/>
    </w:p>
    <w:p w:rsidR="00CD101B" w:rsidRDefault="00B2638B" w:rsidP="00CD101B">
      <w:pPr>
        <w:pStyle w:val="3"/>
      </w:pPr>
      <w:bookmarkStart w:id="24" w:name="_Toc153819348"/>
      <w:r>
        <w:t>Parameters</w:t>
      </w:r>
      <w:bookmarkEnd w:id="2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366"/>
        <w:gridCol w:w="3452"/>
      </w:tblGrid>
      <w:tr w:rsidR="00E0778D" w:rsidTr="00E0778D">
        <w:tc>
          <w:tcPr>
            <w:tcW w:w="1704" w:type="dxa"/>
            <w:shd w:val="clear" w:color="auto" w:fill="auto"/>
          </w:tcPr>
          <w:p w:rsidR="00E0778D" w:rsidRDefault="00E0778D"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366" w:type="dxa"/>
            <w:shd w:val="clear" w:color="auto" w:fill="auto"/>
          </w:tcPr>
          <w:p w:rsidR="00E0778D" w:rsidRDefault="00E0778D"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452" w:type="dxa"/>
            <w:shd w:val="clear" w:color="auto" w:fill="auto"/>
          </w:tcPr>
          <w:p w:rsidR="00E0778D" w:rsidRDefault="00E0778D"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CD101B" w:rsidTr="00E0778D">
        <w:tblPrEx>
          <w:tblLook w:val="0000"/>
        </w:tblPrEx>
        <w:tc>
          <w:tcPr>
            <w:tcW w:w="1704" w:type="dxa"/>
          </w:tcPr>
          <w:p w:rsidR="00CD101B" w:rsidRDefault="00CD101B" w:rsidP="00F26E05">
            <w:pPr>
              <w:jc w:val="left"/>
              <w:rPr>
                <w:rFonts w:ascii="Consolas" w:hAnsi="Consolas" w:hint="eastAsia"/>
                <w:color w:val="000000"/>
                <w:sz w:val="20"/>
                <w:highlight w:val="white"/>
              </w:rPr>
            </w:pPr>
            <w:r>
              <w:rPr>
                <w:rFonts w:ascii="Consolas" w:hAnsi="Consolas" w:hint="eastAsia"/>
                <w:color w:val="000000"/>
                <w:sz w:val="20"/>
                <w:highlight w:val="white"/>
              </w:rPr>
              <w:t>address</w:t>
            </w:r>
          </w:p>
        </w:tc>
        <w:tc>
          <w:tcPr>
            <w:tcW w:w="3366" w:type="dxa"/>
          </w:tcPr>
          <w:p w:rsidR="00CD101B" w:rsidRDefault="00CD101B" w:rsidP="00F26E05">
            <w:pPr>
              <w:jc w:val="left"/>
              <w:rPr>
                <w:rFonts w:ascii="Consolas" w:hAnsi="Consolas" w:hint="eastAsia"/>
                <w:color w:val="000000"/>
                <w:sz w:val="20"/>
                <w:highlight w:val="white"/>
              </w:rPr>
            </w:pPr>
            <w:r>
              <w:rPr>
                <w:rFonts w:ascii="Consolas" w:hAnsi="Consolas" w:hint="eastAsia"/>
                <w:color w:val="000000"/>
                <w:sz w:val="20"/>
                <w:highlight w:val="white"/>
              </w:rPr>
              <w:t>String</w:t>
            </w:r>
          </w:p>
        </w:tc>
        <w:tc>
          <w:tcPr>
            <w:tcW w:w="3452" w:type="dxa"/>
          </w:tcPr>
          <w:p w:rsidR="00CD101B" w:rsidRDefault="00811BB8" w:rsidP="00F26E05">
            <w:pPr>
              <w:jc w:val="left"/>
              <w:rPr>
                <w:rFonts w:ascii="Consolas" w:hAnsi="Consolas" w:hint="eastAsia"/>
                <w:color w:val="000000"/>
                <w:sz w:val="20"/>
                <w:highlight w:val="white"/>
              </w:rPr>
            </w:pPr>
            <w:r w:rsidRPr="00811BB8">
              <w:rPr>
                <w:rFonts w:ascii="Consolas" w:hAnsi="Consolas"/>
                <w:color w:val="000000"/>
                <w:sz w:val="20"/>
              </w:rPr>
              <w:t>Bluetooth MAC address</w:t>
            </w:r>
          </w:p>
        </w:tc>
      </w:tr>
      <w:tr w:rsidR="00CD101B" w:rsidTr="00E0778D">
        <w:tblPrEx>
          <w:tblLook w:val="0000"/>
        </w:tblPrEx>
        <w:tc>
          <w:tcPr>
            <w:tcW w:w="1704" w:type="dxa"/>
          </w:tcPr>
          <w:p w:rsidR="00CD101B" w:rsidRDefault="00CD101B" w:rsidP="00F26E05">
            <w:pPr>
              <w:jc w:val="left"/>
              <w:rPr>
                <w:rFonts w:ascii="Consolas" w:hAnsi="Consolas" w:hint="eastAsia"/>
                <w:color w:val="000000"/>
                <w:sz w:val="20"/>
                <w:highlight w:val="white"/>
              </w:rPr>
            </w:pPr>
            <w:r>
              <w:rPr>
                <w:rFonts w:ascii="Consolas" w:hAnsi="Consolas" w:hint="eastAsia"/>
                <w:color w:val="000000"/>
                <w:sz w:val="20"/>
                <w:highlight w:val="white"/>
              </w:rPr>
              <w:t>timeout</w:t>
            </w:r>
          </w:p>
        </w:tc>
        <w:tc>
          <w:tcPr>
            <w:tcW w:w="3366" w:type="dxa"/>
          </w:tcPr>
          <w:p w:rsidR="00CD101B" w:rsidRDefault="00CD101B" w:rsidP="00F26E05">
            <w:pPr>
              <w:jc w:val="left"/>
              <w:rPr>
                <w:rFonts w:ascii="Consolas" w:hAnsi="Consolas" w:hint="eastAsia"/>
                <w:color w:val="000000"/>
                <w:sz w:val="20"/>
                <w:highlight w:val="white"/>
              </w:rPr>
            </w:pPr>
            <w:r>
              <w:rPr>
                <w:rFonts w:ascii="Consolas" w:hAnsi="Consolas" w:hint="eastAsia"/>
                <w:color w:val="000000"/>
                <w:sz w:val="20"/>
                <w:highlight w:val="white"/>
              </w:rPr>
              <w:t>int</w:t>
            </w:r>
          </w:p>
        </w:tc>
        <w:tc>
          <w:tcPr>
            <w:tcW w:w="3452" w:type="dxa"/>
          </w:tcPr>
          <w:p w:rsidR="00CD101B" w:rsidRDefault="00811BB8" w:rsidP="00F26E05">
            <w:pPr>
              <w:jc w:val="left"/>
              <w:rPr>
                <w:rFonts w:ascii="Consolas" w:hAnsi="Consolas" w:hint="eastAsia"/>
                <w:color w:val="000000"/>
                <w:sz w:val="20"/>
                <w:highlight w:val="white"/>
              </w:rPr>
            </w:pPr>
            <w:r w:rsidRPr="00811BB8">
              <w:rPr>
                <w:rFonts w:ascii="Consolas" w:hAnsi="Consolas"/>
                <w:color w:val="000000"/>
                <w:sz w:val="20"/>
              </w:rPr>
              <w:t>Connection timeout, in milliseconds</w:t>
            </w:r>
          </w:p>
        </w:tc>
      </w:tr>
      <w:tr w:rsidR="00CD101B" w:rsidTr="00E0778D">
        <w:tblPrEx>
          <w:tblLook w:val="0000"/>
        </w:tblPrEx>
        <w:tc>
          <w:tcPr>
            <w:tcW w:w="1704" w:type="dxa"/>
          </w:tcPr>
          <w:p w:rsidR="00CD101B" w:rsidRDefault="00CD101B"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366" w:type="dxa"/>
          </w:tcPr>
          <w:p w:rsidR="00CD101B" w:rsidRDefault="00CD101B" w:rsidP="00F26E05">
            <w:pPr>
              <w:rPr>
                <w:rFonts w:ascii="Consolas" w:hAnsi="Consolas" w:hint="eastAsia"/>
                <w:color w:val="000000"/>
                <w:sz w:val="20"/>
                <w:highlight w:val="white"/>
                <w:shd w:val="clear" w:color="FFFFFF" w:fill="D9D9D9"/>
              </w:rPr>
            </w:pPr>
            <w:r>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&lt;Void&gt;</w:t>
            </w:r>
          </w:p>
        </w:tc>
        <w:tc>
          <w:tcPr>
            <w:tcW w:w="3452" w:type="dxa"/>
          </w:tcPr>
          <w:p w:rsidR="00CD101B" w:rsidRDefault="00CD7A35" w:rsidP="00F26E05">
            <w:pPr>
              <w:widowControl/>
              <w:spacing w:before="100" w:beforeAutospacing="1" w:after="100" w:afterAutospacing="1"/>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interface</w:t>
            </w:r>
          </w:p>
        </w:tc>
      </w:tr>
    </w:tbl>
    <w:p w:rsidR="00AE4001" w:rsidRDefault="00521323" w:rsidP="00AE4001">
      <w:pPr>
        <w:pStyle w:val="2"/>
        <w:numPr>
          <w:ilvl w:val="0"/>
          <w:numId w:val="2"/>
        </w:numPr>
        <w:spacing w:before="260" w:after="260"/>
        <w:rPr>
          <w:rFonts w:ascii="微软雅黑" w:eastAsia="微软雅黑" w:hAnsi="微软雅黑" w:cs="微软雅黑" w:hint="eastAsia"/>
        </w:rPr>
      </w:pPr>
      <w:bookmarkStart w:id="25" w:name="_Toc153812791"/>
      <w:bookmarkStart w:id="26" w:name="_Toc153819349"/>
      <w:r w:rsidRPr="00521323">
        <w:rPr>
          <w:rFonts w:ascii="微软雅黑" w:eastAsia="微软雅黑" w:hAnsi="微软雅黑" w:cs="微软雅黑"/>
        </w:rPr>
        <w:lastRenderedPageBreak/>
        <w:t>Set the TCP server address for device connection</w:t>
      </w:r>
      <w:r>
        <w:rPr>
          <w:rFonts w:ascii="微软雅黑" w:eastAsia="微软雅黑" w:hAnsi="微软雅黑" w:cs="微软雅黑" w:hint="eastAsia"/>
        </w:rPr>
        <w:t xml:space="preserve"> </w:t>
      </w:r>
      <w:r w:rsidR="00AE4001">
        <w:rPr>
          <w:rFonts w:ascii="微软雅黑" w:eastAsia="微软雅黑" w:hAnsi="微软雅黑" w:cs="微软雅黑" w:hint="eastAsia"/>
        </w:rPr>
        <w:t>(BLE)</w:t>
      </w:r>
      <w:bookmarkEnd w:id="25"/>
      <w:bookmarkEnd w:id="26"/>
    </w:p>
    <w:p w:rsidR="00AE4001" w:rsidRPr="000254A8" w:rsidRDefault="00AE4001" w:rsidP="00AE4001">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serverConfigSet(</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ip</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port</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w:t>
      </w:r>
    </w:p>
    <w:p w:rsidR="00AE4001" w:rsidRDefault="00177D12" w:rsidP="00AE4001">
      <w:pPr>
        <w:pStyle w:val="3"/>
      </w:pPr>
      <w:bookmarkStart w:id="27" w:name="_Toc153819350"/>
      <w:r>
        <w:t>Description</w:t>
      </w:r>
      <w:bookmarkEnd w:id="27"/>
    </w:p>
    <w:p w:rsidR="00AE4001" w:rsidRDefault="00867812" w:rsidP="00AE4001">
      <w:pPr>
        <w:ind w:firstLine="420"/>
        <w:rPr>
          <w:rFonts w:hint="eastAsia"/>
        </w:rPr>
      </w:pPr>
      <w:r w:rsidRPr="00867812">
        <w:t>Used to set the TCP server address for device connection. When configuring the device network, it is recommended to first set the TCP server address and then set the WiFi information</w:t>
      </w:r>
    </w:p>
    <w:p w:rsidR="00AE4001" w:rsidRDefault="00005760" w:rsidP="00AE4001">
      <w:pPr>
        <w:pStyle w:val="3"/>
      </w:pPr>
      <w:bookmarkStart w:id="28" w:name="_Toc153819351"/>
      <w:r>
        <w:t>Parameters</w:t>
      </w:r>
      <w:bookmarkEnd w:id="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366"/>
        <w:gridCol w:w="3452"/>
      </w:tblGrid>
      <w:tr w:rsidR="00CA7B84" w:rsidTr="00CA7B84">
        <w:tc>
          <w:tcPr>
            <w:tcW w:w="1704" w:type="dxa"/>
            <w:shd w:val="clear" w:color="auto" w:fill="auto"/>
          </w:tcPr>
          <w:p w:rsidR="00CA7B84" w:rsidRDefault="00CA7B84"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366" w:type="dxa"/>
            <w:shd w:val="clear" w:color="auto" w:fill="auto"/>
          </w:tcPr>
          <w:p w:rsidR="00CA7B84" w:rsidRDefault="00CA7B84"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452" w:type="dxa"/>
            <w:shd w:val="clear" w:color="auto" w:fill="auto"/>
          </w:tcPr>
          <w:p w:rsidR="00CA7B84" w:rsidRDefault="00CA7B84"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AE4001" w:rsidTr="00CA7B84">
        <w:tblPrEx>
          <w:tblLook w:val="0000"/>
        </w:tblPrEx>
        <w:tc>
          <w:tcPr>
            <w:tcW w:w="1704" w:type="dxa"/>
          </w:tcPr>
          <w:p w:rsidR="00AE4001" w:rsidRDefault="00AE4001" w:rsidP="00F26E05">
            <w:pPr>
              <w:jc w:val="left"/>
              <w:rPr>
                <w:rFonts w:ascii="Consolas" w:hAnsi="Consolas" w:hint="eastAsia"/>
                <w:color w:val="000000"/>
                <w:sz w:val="20"/>
                <w:highlight w:val="white"/>
              </w:rPr>
            </w:pPr>
            <w:r>
              <w:rPr>
                <w:rFonts w:ascii="Consolas" w:hAnsi="Consolas" w:hint="eastAsia"/>
                <w:color w:val="000000"/>
                <w:sz w:val="20"/>
                <w:highlight w:val="white"/>
              </w:rPr>
              <w:t>ip</w:t>
            </w:r>
          </w:p>
        </w:tc>
        <w:tc>
          <w:tcPr>
            <w:tcW w:w="3366" w:type="dxa"/>
          </w:tcPr>
          <w:p w:rsidR="00AE4001" w:rsidRDefault="00AE4001" w:rsidP="00F26E05">
            <w:pPr>
              <w:jc w:val="left"/>
              <w:rPr>
                <w:rFonts w:ascii="Consolas" w:hAnsi="Consolas" w:hint="eastAsia"/>
                <w:color w:val="000000"/>
                <w:sz w:val="20"/>
                <w:highlight w:val="white"/>
              </w:rPr>
            </w:pPr>
            <w:r>
              <w:rPr>
                <w:rFonts w:ascii="Consolas" w:hAnsi="Consolas" w:hint="eastAsia"/>
                <w:color w:val="000000"/>
                <w:sz w:val="20"/>
                <w:highlight w:val="white"/>
              </w:rPr>
              <w:t>String</w:t>
            </w:r>
          </w:p>
        </w:tc>
        <w:tc>
          <w:tcPr>
            <w:tcW w:w="3452" w:type="dxa"/>
          </w:tcPr>
          <w:p w:rsidR="00AE4001" w:rsidRDefault="009704FA" w:rsidP="00F26E05">
            <w:pPr>
              <w:jc w:val="left"/>
              <w:rPr>
                <w:rFonts w:ascii="Consolas" w:hAnsi="Consolas" w:hint="eastAsia"/>
                <w:color w:val="000000"/>
                <w:sz w:val="20"/>
                <w:highlight w:val="white"/>
              </w:rPr>
            </w:pPr>
            <w:r w:rsidRPr="009704FA">
              <w:rPr>
                <w:rFonts w:ascii="Consolas" w:hAnsi="Consolas"/>
                <w:color w:val="000000"/>
                <w:sz w:val="20"/>
              </w:rPr>
              <w:t>IP address or domain name</w:t>
            </w:r>
          </w:p>
        </w:tc>
      </w:tr>
      <w:tr w:rsidR="00AE4001" w:rsidTr="00CA7B84">
        <w:tblPrEx>
          <w:tblLook w:val="0000"/>
        </w:tblPrEx>
        <w:tc>
          <w:tcPr>
            <w:tcW w:w="1704" w:type="dxa"/>
          </w:tcPr>
          <w:p w:rsidR="00AE4001" w:rsidRDefault="00AE4001" w:rsidP="00F26E05">
            <w:pPr>
              <w:jc w:val="left"/>
              <w:rPr>
                <w:rFonts w:ascii="Consolas" w:hAnsi="Consolas" w:hint="eastAsia"/>
                <w:color w:val="000000"/>
                <w:sz w:val="20"/>
                <w:highlight w:val="white"/>
              </w:rPr>
            </w:pPr>
            <w:r>
              <w:rPr>
                <w:rFonts w:ascii="Consolas" w:hAnsi="Consolas" w:hint="eastAsia"/>
                <w:color w:val="000000"/>
                <w:sz w:val="20"/>
                <w:highlight w:val="white"/>
              </w:rPr>
              <w:t>port</w:t>
            </w:r>
          </w:p>
        </w:tc>
        <w:tc>
          <w:tcPr>
            <w:tcW w:w="3366" w:type="dxa"/>
          </w:tcPr>
          <w:p w:rsidR="00AE4001" w:rsidRDefault="00AE4001" w:rsidP="00F26E05">
            <w:pPr>
              <w:jc w:val="left"/>
              <w:rPr>
                <w:rFonts w:ascii="Consolas" w:hAnsi="Consolas" w:hint="eastAsia"/>
                <w:color w:val="000000"/>
                <w:sz w:val="20"/>
                <w:highlight w:val="white"/>
              </w:rPr>
            </w:pPr>
            <w:r>
              <w:rPr>
                <w:rFonts w:ascii="Consolas" w:hAnsi="Consolas" w:hint="eastAsia"/>
                <w:color w:val="000000"/>
                <w:sz w:val="20"/>
                <w:highlight w:val="white"/>
              </w:rPr>
              <w:t>short</w:t>
            </w:r>
          </w:p>
        </w:tc>
        <w:tc>
          <w:tcPr>
            <w:tcW w:w="3452" w:type="dxa"/>
          </w:tcPr>
          <w:p w:rsidR="00AE4001" w:rsidRDefault="009704FA" w:rsidP="00F26E05">
            <w:pPr>
              <w:jc w:val="left"/>
              <w:rPr>
                <w:rFonts w:ascii="Consolas" w:hAnsi="Consolas" w:hint="eastAsia"/>
                <w:color w:val="000000"/>
                <w:sz w:val="20"/>
                <w:highlight w:val="white"/>
              </w:rPr>
            </w:pPr>
            <w:r w:rsidRPr="009704FA">
              <w:rPr>
                <w:rFonts w:ascii="Consolas" w:hAnsi="Consolas"/>
                <w:color w:val="000000"/>
                <w:sz w:val="20"/>
              </w:rPr>
              <w:t>server port</w:t>
            </w:r>
          </w:p>
        </w:tc>
      </w:tr>
      <w:tr w:rsidR="00AE4001" w:rsidTr="00CA7B84">
        <w:tblPrEx>
          <w:tblLook w:val="0000"/>
        </w:tblPrEx>
        <w:tc>
          <w:tcPr>
            <w:tcW w:w="1704" w:type="dxa"/>
          </w:tcPr>
          <w:p w:rsidR="00AE4001" w:rsidRDefault="00AE4001"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366" w:type="dxa"/>
          </w:tcPr>
          <w:p w:rsidR="00AE4001" w:rsidRDefault="00AE4001" w:rsidP="00F26E05">
            <w:pPr>
              <w:rPr>
                <w:rFonts w:ascii="Consolas" w:hAnsi="Consolas" w:hint="eastAsia"/>
                <w:color w:val="000000"/>
                <w:sz w:val="20"/>
                <w:highlight w:val="white"/>
                <w:shd w:val="clear" w:color="FFFFFF" w:fill="D9D9D9"/>
              </w:rPr>
            </w:pPr>
            <w:r>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&lt;Void&gt;</w:t>
            </w:r>
          </w:p>
        </w:tc>
        <w:tc>
          <w:tcPr>
            <w:tcW w:w="3452" w:type="dxa"/>
          </w:tcPr>
          <w:p w:rsidR="00AE4001" w:rsidRDefault="00CD7A35" w:rsidP="00F26E05">
            <w:pPr>
              <w:widowControl/>
              <w:spacing w:before="100" w:beforeAutospacing="1" w:after="100" w:afterAutospacing="1"/>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interface</w:t>
            </w:r>
          </w:p>
        </w:tc>
      </w:tr>
    </w:tbl>
    <w:p w:rsidR="008E5632" w:rsidRDefault="007B131E" w:rsidP="008E5632">
      <w:pPr>
        <w:pStyle w:val="2"/>
        <w:numPr>
          <w:ilvl w:val="0"/>
          <w:numId w:val="2"/>
        </w:numPr>
        <w:spacing w:before="260" w:after="260"/>
        <w:rPr>
          <w:rFonts w:ascii="微软雅黑" w:eastAsia="微软雅黑" w:hAnsi="微软雅黑" w:cs="微软雅黑" w:hint="eastAsia"/>
        </w:rPr>
      </w:pPr>
      <w:bookmarkStart w:id="29" w:name="_Toc153812794"/>
      <w:bookmarkStart w:id="30" w:name="_Toc153819352"/>
      <w:r w:rsidRPr="007B131E">
        <w:rPr>
          <w:rFonts w:ascii="微软雅黑" w:eastAsia="微软雅黑" w:hAnsi="微软雅黑" w:cs="微软雅黑"/>
        </w:rPr>
        <w:t>Obtain the TCP server address for device connection</w:t>
      </w:r>
      <w:r w:rsidRPr="007B131E">
        <w:rPr>
          <w:rFonts w:ascii="微软雅黑" w:eastAsia="微软雅黑" w:hAnsi="微软雅黑" w:cs="微软雅黑" w:hint="eastAsia"/>
        </w:rPr>
        <w:t xml:space="preserve"> </w:t>
      </w:r>
      <w:r w:rsidR="008E5632">
        <w:rPr>
          <w:rFonts w:ascii="微软雅黑" w:eastAsia="微软雅黑" w:hAnsi="微软雅黑" w:cs="微软雅黑" w:hint="eastAsia"/>
        </w:rPr>
        <w:t>(BLE)</w:t>
      </w:r>
      <w:bookmarkEnd w:id="29"/>
      <w:bookmarkEnd w:id="30"/>
    </w:p>
    <w:p w:rsidR="008E5632" w:rsidRPr="000254A8" w:rsidRDefault="008E5632" w:rsidP="008E5632">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serverConfig</w:t>
      </w:r>
      <w:r>
        <w:rPr>
          <w:rFonts w:ascii="Consolas" w:hAnsi="Consolas" w:cs="Consolas" w:hint="eastAsia"/>
          <w:color w:val="000000"/>
          <w:kern w:val="0"/>
          <w:sz w:val="24"/>
        </w:rPr>
        <w:t>G</w:t>
      </w:r>
      <w:r>
        <w:rPr>
          <w:rFonts w:ascii="Consolas" w:hAnsi="Consolas" w:cs="Consolas"/>
          <w:color w:val="000000"/>
          <w:kern w:val="0"/>
          <w:sz w:val="24"/>
        </w:rPr>
        <w:t>et(</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hint="eastAsia"/>
          <w:color w:val="000000"/>
          <w:kern w:val="0"/>
          <w:sz w:val="24"/>
          <w:u w:val="single"/>
        </w:rPr>
        <w:t>&lt;</w:t>
      </w:r>
      <w:hyperlink w:anchor="_ServerConfig" w:history="1">
        <w:r w:rsidRPr="00FF3ED8">
          <w:rPr>
            <w:rStyle w:val="a7"/>
            <w:rFonts w:ascii="Consolas" w:hAnsi="Consolas" w:cs="Consolas"/>
            <w:kern w:val="0"/>
            <w:sz w:val="24"/>
          </w:rPr>
          <w:t>ServerConfig</w:t>
        </w:r>
      </w:hyperlink>
      <w:r>
        <w:rPr>
          <w:rFonts w:ascii="Consolas" w:hAnsi="Consolas" w:cs="Consolas" w:hint="eastAsia"/>
          <w:color w:val="000000"/>
          <w:kern w:val="0"/>
          <w:sz w:val="24"/>
          <w:u w:val="single"/>
        </w:rPr>
        <w:t>&gt;</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w:t>
      </w:r>
    </w:p>
    <w:p w:rsidR="008E5632" w:rsidRDefault="00177D12" w:rsidP="008E5632">
      <w:pPr>
        <w:pStyle w:val="3"/>
      </w:pPr>
      <w:bookmarkStart w:id="31" w:name="_Toc153819353"/>
      <w:r>
        <w:t>Description</w:t>
      </w:r>
      <w:bookmarkEnd w:id="31"/>
    </w:p>
    <w:p w:rsidR="008E5632" w:rsidRDefault="00BB6121" w:rsidP="008E5632">
      <w:pPr>
        <w:ind w:firstLine="420"/>
        <w:rPr>
          <w:rFonts w:hint="eastAsia"/>
        </w:rPr>
      </w:pPr>
      <w:r w:rsidRPr="00BB6121">
        <w:t>Used to obtain TCP server address information for device connections</w:t>
      </w:r>
    </w:p>
    <w:p w:rsidR="008E5632" w:rsidRDefault="00005760" w:rsidP="008E5632">
      <w:pPr>
        <w:pStyle w:val="3"/>
      </w:pPr>
      <w:bookmarkStart w:id="32" w:name="_Toc153819354"/>
      <w:r>
        <w:t>Parameters</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4074"/>
        <w:gridCol w:w="2744"/>
      </w:tblGrid>
      <w:tr w:rsidR="005B6207" w:rsidTr="00F26E05">
        <w:tc>
          <w:tcPr>
            <w:tcW w:w="1704"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074"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744"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E5632" w:rsidTr="00F26E05">
        <w:tc>
          <w:tcPr>
            <w:tcW w:w="1704" w:type="dxa"/>
          </w:tcPr>
          <w:p w:rsidR="008E5632" w:rsidRDefault="008E5632"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4074" w:type="dxa"/>
          </w:tcPr>
          <w:p w:rsidR="008E5632" w:rsidRDefault="008E5632" w:rsidP="00F26E05">
            <w:pPr>
              <w:rPr>
                <w:rFonts w:ascii="Consolas" w:hAnsi="Consolas" w:hint="eastAsia"/>
                <w:color w:val="000000"/>
                <w:sz w:val="20"/>
                <w:highlight w:val="white"/>
                <w:shd w:val="clear" w:color="FFFFFF" w:fill="D9D9D9"/>
              </w:rPr>
            </w:pPr>
            <w:r>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w:t>
            </w:r>
            <w:hyperlink w:anchor="_ServerConfig" w:history="1">
              <w:r w:rsidRPr="003F10CF">
                <w:rPr>
                  <w:rStyle w:val="a7"/>
                  <w:rFonts w:ascii="Consolas" w:hAnsi="Consolas" w:cs="Consolas"/>
                  <w:kern w:val="0"/>
                  <w:sz w:val="24"/>
                </w:rPr>
                <w:t>ServerConfig</w:t>
              </w:r>
            </w:hyperlink>
            <w:r>
              <w:rPr>
                <w:rFonts w:ascii="Consolas" w:hAnsi="Consolas" w:hint="eastAsia"/>
                <w:color w:val="000000"/>
                <w:sz w:val="20"/>
                <w:highlight w:val="white"/>
                <w:u w:val="single"/>
              </w:rPr>
              <w:t>&gt;</w:t>
            </w:r>
          </w:p>
        </w:tc>
        <w:tc>
          <w:tcPr>
            <w:tcW w:w="2744" w:type="dxa"/>
          </w:tcPr>
          <w:p w:rsidR="008E5632" w:rsidRDefault="00CD7A35" w:rsidP="00F26E05">
            <w:pPr>
              <w:widowControl/>
              <w:spacing w:before="100" w:beforeAutospacing="1" w:after="100" w:afterAutospacing="1"/>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interface</w:t>
            </w:r>
          </w:p>
        </w:tc>
      </w:tr>
    </w:tbl>
    <w:p w:rsidR="00EE1AD0" w:rsidRDefault="00025554" w:rsidP="00EE1AD0">
      <w:pPr>
        <w:pStyle w:val="2"/>
        <w:numPr>
          <w:ilvl w:val="0"/>
          <w:numId w:val="2"/>
        </w:numPr>
        <w:spacing w:before="260" w:after="260"/>
        <w:rPr>
          <w:rFonts w:ascii="微软雅黑" w:eastAsia="微软雅黑" w:hAnsi="微软雅黑" w:cs="微软雅黑" w:hint="eastAsia"/>
        </w:rPr>
      </w:pPr>
      <w:bookmarkStart w:id="33" w:name="_Toc153812797"/>
      <w:bookmarkStart w:id="34" w:name="_Toc153819355"/>
      <w:r w:rsidRPr="00025554">
        <w:rPr>
          <w:rFonts w:ascii="微软雅黑" w:eastAsia="微软雅黑" w:hAnsi="微软雅黑" w:cs="微软雅黑"/>
        </w:rPr>
        <w:t xml:space="preserve">Set WiFi information for device </w:t>
      </w:r>
      <w:r w:rsidR="00EE1AD0">
        <w:rPr>
          <w:rFonts w:ascii="微软雅黑" w:eastAsia="微软雅黑" w:hAnsi="微软雅黑" w:cs="微软雅黑" w:hint="eastAsia"/>
        </w:rPr>
        <w:t>(BLE)</w:t>
      </w:r>
      <w:bookmarkEnd w:id="33"/>
      <w:bookmarkEnd w:id="34"/>
    </w:p>
    <w:p w:rsidR="00EE1AD0" w:rsidRPr="006345C1" w:rsidRDefault="00EE1AD0" w:rsidP="00EE1AD0">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wifiConfigSet(</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ssidRaw</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pwd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w:t>
      </w:r>
    </w:p>
    <w:p w:rsidR="00EE1AD0" w:rsidRDefault="00177D12" w:rsidP="00EE1AD0">
      <w:pPr>
        <w:autoSpaceDE w:val="0"/>
        <w:autoSpaceDN w:val="0"/>
        <w:adjustRightInd w:val="0"/>
        <w:jc w:val="left"/>
      </w:pPr>
      <w:r>
        <w:rPr>
          <w:rFonts w:ascii="宋体" w:hAnsi="宋体"/>
          <w:b/>
          <w:kern w:val="0"/>
          <w:sz w:val="27"/>
          <w:szCs w:val="27"/>
        </w:rPr>
        <w:lastRenderedPageBreak/>
        <w:t>Description</w:t>
      </w:r>
    </w:p>
    <w:p w:rsidR="00EE1AD0" w:rsidRDefault="00C93A90" w:rsidP="00EE1AD0">
      <w:pPr>
        <w:ind w:firstLine="420"/>
        <w:rPr>
          <w:rFonts w:hint="eastAsia"/>
        </w:rPr>
      </w:pPr>
      <w:r w:rsidRPr="00C93A90">
        <w:t>WiFi information used to set device connections</w:t>
      </w:r>
    </w:p>
    <w:p w:rsidR="00EE1AD0" w:rsidRDefault="00005760" w:rsidP="00EE1AD0">
      <w:pPr>
        <w:pStyle w:val="3"/>
      </w:pPr>
      <w:bookmarkStart w:id="35" w:name="_Toc153819356"/>
      <w:r>
        <w:t>Parameters</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3409"/>
        <w:gridCol w:w="3409"/>
      </w:tblGrid>
      <w:tr w:rsidR="005B6207" w:rsidTr="00F26E05">
        <w:tc>
          <w:tcPr>
            <w:tcW w:w="1704"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409"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E1AD0" w:rsidTr="00F26E05">
        <w:tc>
          <w:tcPr>
            <w:tcW w:w="1704" w:type="dxa"/>
          </w:tcPr>
          <w:p w:rsidR="00EE1AD0" w:rsidRDefault="00EE1AD0" w:rsidP="00F26E05">
            <w:pPr>
              <w:jc w:val="left"/>
              <w:rPr>
                <w:rFonts w:ascii="Consolas" w:hAnsi="Consolas" w:hint="eastAsia"/>
                <w:color w:val="000000"/>
                <w:sz w:val="20"/>
                <w:highlight w:val="white"/>
              </w:rPr>
            </w:pPr>
            <w:r>
              <w:rPr>
                <w:rFonts w:ascii="Consolas" w:hAnsi="Consolas" w:hint="eastAsia"/>
                <w:color w:val="000000"/>
                <w:sz w:val="20"/>
                <w:highlight w:val="white"/>
              </w:rPr>
              <w:t>ssidRaw</w:t>
            </w:r>
          </w:p>
        </w:tc>
        <w:tc>
          <w:tcPr>
            <w:tcW w:w="3409" w:type="dxa"/>
          </w:tcPr>
          <w:p w:rsidR="00EE1AD0" w:rsidRDefault="00EE1AD0" w:rsidP="00F26E05">
            <w:pPr>
              <w:jc w:val="left"/>
              <w:rPr>
                <w:rFonts w:ascii="Consolas" w:hAnsi="Consolas" w:hint="eastAsia"/>
                <w:color w:val="000000"/>
                <w:sz w:val="20"/>
                <w:highlight w:val="white"/>
              </w:rPr>
            </w:pPr>
            <w:r>
              <w:rPr>
                <w:rFonts w:ascii="Consolas" w:hAnsi="Consolas" w:hint="eastAsia"/>
                <w:color w:val="000000"/>
                <w:sz w:val="20"/>
                <w:highlight w:val="white"/>
              </w:rPr>
              <w:t>byte[]</w:t>
            </w:r>
          </w:p>
        </w:tc>
        <w:tc>
          <w:tcPr>
            <w:tcW w:w="3409" w:type="dxa"/>
          </w:tcPr>
          <w:p w:rsidR="00EE1AD0" w:rsidRDefault="00CC13F8" w:rsidP="00F26E05">
            <w:pPr>
              <w:jc w:val="left"/>
              <w:rPr>
                <w:rFonts w:ascii="Consolas" w:hAnsi="Consolas" w:hint="eastAsia"/>
                <w:color w:val="000000"/>
                <w:sz w:val="20"/>
                <w:highlight w:val="white"/>
              </w:rPr>
            </w:pPr>
            <w:r w:rsidRPr="00CC13F8">
              <w:rPr>
                <w:rFonts w:ascii="Consolas" w:hAnsi="Consolas"/>
                <w:color w:val="000000"/>
                <w:sz w:val="20"/>
              </w:rPr>
              <w:t>Byte array of WiFi names, refer to demo</w:t>
            </w:r>
          </w:p>
        </w:tc>
      </w:tr>
      <w:tr w:rsidR="00EE1AD0" w:rsidTr="00F26E05">
        <w:tc>
          <w:tcPr>
            <w:tcW w:w="1704" w:type="dxa"/>
          </w:tcPr>
          <w:p w:rsidR="00EE1AD0" w:rsidRDefault="00EE1AD0" w:rsidP="00F26E05">
            <w:pPr>
              <w:jc w:val="left"/>
              <w:rPr>
                <w:rFonts w:ascii="Consolas" w:hAnsi="Consolas" w:hint="eastAsia"/>
                <w:color w:val="000000"/>
                <w:sz w:val="20"/>
                <w:highlight w:val="white"/>
              </w:rPr>
            </w:pPr>
            <w:r>
              <w:rPr>
                <w:rFonts w:ascii="Consolas" w:hAnsi="Consolas" w:hint="eastAsia"/>
                <w:color w:val="000000"/>
                <w:sz w:val="20"/>
                <w:highlight w:val="white"/>
              </w:rPr>
              <w:t>pwd</w:t>
            </w:r>
          </w:p>
        </w:tc>
        <w:tc>
          <w:tcPr>
            <w:tcW w:w="3409" w:type="dxa"/>
          </w:tcPr>
          <w:p w:rsidR="00EE1AD0" w:rsidRDefault="00EE1AD0" w:rsidP="00F26E05">
            <w:pPr>
              <w:jc w:val="left"/>
              <w:rPr>
                <w:rFonts w:ascii="Consolas" w:hAnsi="Consolas" w:hint="eastAsia"/>
                <w:color w:val="000000"/>
                <w:sz w:val="20"/>
                <w:highlight w:val="white"/>
              </w:rPr>
            </w:pPr>
            <w:r>
              <w:rPr>
                <w:rFonts w:ascii="Consolas" w:hAnsi="Consolas" w:hint="eastAsia"/>
                <w:color w:val="000000"/>
                <w:sz w:val="20"/>
                <w:highlight w:val="white"/>
              </w:rPr>
              <w:t>String</w:t>
            </w:r>
          </w:p>
        </w:tc>
        <w:tc>
          <w:tcPr>
            <w:tcW w:w="3409" w:type="dxa"/>
          </w:tcPr>
          <w:p w:rsidR="00EE1AD0" w:rsidRDefault="00EE1AD0" w:rsidP="00F26E05">
            <w:pPr>
              <w:jc w:val="left"/>
              <w:rPr>
                <w:rFonts w:ascii="Consolas" w:hAnsi="Consolas" w:hint="eastAsia"/>
                <w:color w:val="000000"/>
                <w:sz w:val="20"/>
                <w:highlight w:val="white"/>
              </w:rPr>
            </w:pPr>
            <w:r>
              <w:rPr>
                <w:rFonts w:ascii="Consolas" w:hAnsi="Consolas" w:hint="eastAsia"/>
                <w:color w:val="000000"/>
                <w:sz w:val="20"/>
                <w:highlight w:val="white"/>
              </w:rPr>
              <w:t>WiFi</w:t>
            </w:r>
            <w:r w:rsidR="00B61DBF">
              <w:rPr>
                <w:rFonts w:ascii="Consolas" w:hAnsi="Consolas" w:hint="eastAsia"/>
                <w:color w:val="000000"/>
                <w:sz w:val="20"/>
                <w:highlight w:val="white"/>
              </w:rPr>
              <w:t xml:space="preserve"> password</w:t>
            </w:r>
          </w:p>
        </w:tc>
      </w:tr>
      <w:tr w:rsidR="00EE1AD0" w:rsidTr="00F26E05">
        <w:tc>
          <w:tcPr>
            <w:tcW w:w="1704" w:type="dxa"/>
          </w:tcPr>
          <w:p w:rsidR="00EE1AD0" w:rsidRDefault="00EE1AD0"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tcPr>
          <w:p w:rsidR="00EE1AD0" w:rsidRDefault="00EE1AD0" w:rsidP="00F26E05">
            <w:pPr>
              <w:rPr>
                <w:rFonts w:ascii="Consolas" w:hAnsi="Consolas" w:hint="eastAsia"/>
                <w:color w:val="000000"/>
                <w:sz w:val="20"/>
                <w:highlight w:val="white"/>
                <w:shd w:val="clear" w:color="FFFFFF" w:fill="D9D9D9"/>
              </w:rPr>
            </w:pPr>
            <w:r>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&lt;Void&gt;</w:t>
            </w:r>
          </w:p>
        </w:tc>
        <w:tc>
          <w:tcPr>
            <w:tcW w:w="3409" w:type="dxa"/>
          </w:tcPr>
          <w:p w:rsidR="00EE1AD0" w:rsidRDefault="00CD7A35" w:rsidP="00F26E05">
            <w:pPr>
              <w:widowControl/>
              <w:spacing w:before="100" w:beforeAutospacing="1" w:after="100" w:afterAutospacing="1"/>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interface</w:t>
            </w:r>
          </w:p>
        </w:tc>
      </w:tr>
    </w:tbl>
    <w:p w:rsidR="00EE1AD0" w:rsidRDefault="00253B23" w:rsidP="00EE1AD0">
      <w:pPr>
        <w:pStyle w:val="2"/>
        <w:numPr>
          <w:ilvl w:val="0"/>
          <w:numId w:val="2"/>
        </w:numPr>
        <w:spacing w:before="260" w:after="260"/>
        <w:rPr>
          <w:rFonts w:ascii="微软雅黑" w:eastAsia="微软雅黑" w:hAnsi="微软雅黑" w:cs="微软雅黑" w:hint="eastAsia"/>
        </w:rPr>
      </w:pPr>
      <w:bookmarkStart w:id="36" w:name="_Toc153812799"/>
      <w:bookmarkStart w:id="37" w:name="_Toc153819357"/>
      <w:r w:rsidRPr="00253B23">
        <w:rPr>
          <w:rFonts w:ascii="微软雅黑" w:eastAsia="微软雅黑" w:hAnsi="微软雅黑" w:cs="微软雅黑"/>
        </w:rPr>
        <w:t>Obtain WiFi information for device connection</w:t>
      </w:r>
      <w:r w:rsidRPr="00253B23">
        <w:rPr>
          <w:rFonts w:ascii="微软雅黑" w:eastAsia="微软雅黑" w:hAnsi="微软雅黑" w:cs="微软雅黑" w:hint="eastAsia"/>
        </w:rPr>
        <w:t xml:space="preserve"> </w:t>
      </w:r>
      <w:r w:rsidR="00EE1AD0">
        <w:rPr>
          <w:rFonts w:ascii="微软雅黑" w:eastAsia="微软雅黑" w:hAnsi="微软雅黑" w:cs="微软雅黑" w:hint="eastAsia"/>
        </w:rPr>
        <w:t>(BLE)</w:t>
      </w:r>
      <w:bookmarkEnd w:id="36"/>
      <w:bookmarkEnd w:id="37"/>
    </w:p>
    <w:p w:rsidR="00EE1AD0" w:rsidRPr="006345C1" w:rsidRDefault="00EE1AD0" w:rsidP="00EE1AD0">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wifiConfig</w:t>
      </w:r>
      <w:r>
        <w:rPr>
          <w:rFonts w:ascii="Consolas" w:hAnsi="Consolas" w:cs="Consolas" w:hint="eastAsia"/>
          <w:color w:val="000000"/>
          <w:kern w:val="0"/>
          <w:sz w:val="24"/>
        </w:rPr>
        <w:t>G</w:t>
      </w:r>
      <w:r>
        <w:rPr>
          <w:rFonts w:ascii="Consolas" w:hAnsi="Consolas" w:cs="Consolas"/>
          <w:color w:val="000000"/>
          <w:kern w:val="0"/>
          <w:sz w:val="24"/>
        </w:rPr>
        <w:t>et(</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hint="eastAsia"/>
          <w:color w:val="000000"/>
          <w:kern w:val="0"/>
          <w:sz w:val="24"/>
          <w:u w:val="single"/>
        </w:rPr>
        <w:t>&lt;</w:t>
      </w:r>
      <w:hyperlink w:anchor="_WiFiConfig" w:history="1">
        <w:r w:rsidRPr="00BD1011">
          <w:rPr>
            <w:rStyle w:val="a7"/>
            <w:rFonts w:ascii="Consolas" w:hAnsi="Consolas" w:cs="Consolas"/>
            <w:kern w:val="0"/>
            <w:sz w:val="24"/>
          </w:rPr>
          <w:t>WiFiConfig</w:t>
        </w:r>
      </w:hyperlink>
      <w:r>
        <w:rPr>
          <w:rFonts w:ascii="Consolas" w:hAnsi="Consolas" w:cs="Consolas" w:hint="eastAsia"/>
          <w:color w:val="000000"/>
          <w:kern w:val="0"/>
          <w:sz w:val="24"/>
          <w:u w:val="single"/>
        </w:rPr>
        <w:t>&gt;</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w:t>
      </w:r>
    </w:p>
    <w:p w:rsidR="00EE1AD0" w:rsidRDefault="00177D12" w:rsidP="00EE1AD0">
      <w:pPr>
        <w:autoSpaceDE w:val="0"/>
        <w:autoSpaceDN w:val="0"/>
        <w:adjustRightInd w:val="0"/>
        <w:jc w:val="left"/>
      </w:pPr>
      <w:r>
        <w:rPr>
          <w:rFonts w:ascii="宋体" w:hAnsi="宋体"/>
          <w:b/>
          <w:kern w:val="0"/>
          <w:sz w:val="27"/>
          <w:szCs w:val="27"/>
        </w:rPr>
        <w:t>Description</w:t>
      </w:r>
    </w:p>
    <w:p w:rsidR="00EE1AD0" w:rsidRDefault="002A00BF" w:rsidP="00EE1AD0">
      <w:pPr>
        <w:ind w:firstLine="420"/>
        <w:rPr>
          <w:rFonts w:hint="eastAsia"/>
        </w:rPr>
      </w:pPr>
      <w:r w:rsidRPr="002A00BF">
        <w:t>Used to obtain WiFi information for device connections</w:t>
      </w:r>
    </w:p>
    <w:p w:rsidR="00EE1AD0" w:rsidRDefault="00005760" w:rsidP="00EE1AD0">
      <w:pPr>
        <w:pStyle w:val="3"/>
      </w:pPr>
      <w:bookmarkStart w:id="38" w:name="_Toc153819358"/>
      <w:r>
        <w:t>Parameters</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3409"/>
        <w:gridCol w:w="3409"/>
      </w:tblGrid>
      <w:tr w:rsidR="005B6207" w:rsidTr="00F26E05">
        <w:tc>
          <w:tcPr>
            <w:tcW w:w="1704"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409"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E1AD0" w:rsidTr="00F26E05">
        <w:tc>
          <w:tcPr>
            <w:tcW w:w="1704" w:type="dxa"/>
          </w:tcPr>
          <w:p w:rsidR="00EE1AD0" w:rsidRDefault="00EE1AD0"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tcPr>
          <w:p w:rsidR="00EE1AD0" w:rsidRDefault="00EE1AD0" w:rsidP="00F26E05">
            <w:pPr>
              <w:rPr>
                <w:rFonts w:ascii="Consolas" w:hAnsi="Consolas" w:hint="eastAsia"/>
                <w:color w:val="000000"/>
                <w:sz w:val="20"/>
                <w:highlight w:val="white"/>
                <w:shd w:val="clear" w:color="FFFFFF" w:fill="D9D9D9"/>
              </w:rPr>
            </w:pPr>
            <w:r>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w:t>
            </w:r>
            <w:hyperlink w:anchor="_WiFiConfig" w:history="1">
              <w:r w:rsidRPr="00BD1011">
                <w:rPr>
                  <w:rStyle w:val="a7"/>
                  <w:rFonts w:ascii="Consolas" w:hAnsi="Consolas"/>
                  <w:sz w:val="20"/>
                </w:rPr>
                <w:t>WiFiConfig</w:t>
              </w:r>
            </w:hyperlink>
            <w:r>
              <w:rPr>
                <w:rFonts w:ascii="Consolas" w:hAnsi="Consolas" w:hint="eastAsia"/>
                <w:color w:val="000000"/>
                <w:sz w:val="20"/>
                <w:highlight w:val="white"/>
                <w:u w:val="single"/>
              </w:rPr>
              <w:t>&gt;</w:t>
            </w:r>
          </w:p>
        </w:tc>
        <w:tc>
          <w:tcPr>
            <w:tcW w:w="3409" w:type="dxa"/>
          </w:tcPr>
          <w:p w:rsidR="00EE1AD0" w:rsidRDefault="00CD7A35" w:rsidP="00F26E05">
            <w:pPr>
              <w:widowControl/>
              <w:spacing w:before="100" w:beforeAutospacing="1" w:after="100" w:afterAutospacing="1"/>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interface</w:t>
            </w:r>
          </w:p>
        </w:tc>
      </w:tr>
    </w:tbl>
    <w:p w:rsidR="00EE1AD0" w:rsidRDefault="00361F2D" w:rsidP="00EE1AD0">
      <w:pPr>
        <w:pStyle w:val="2"/>
        <w:numPr>
          <w:ilvl w:val="0"/>
          <w:numId w:val="2"/>
        </w:numPr>
        <w:spacing w:before="260" w:after="260"/>
        <w:rPr>
          <w:rFonts w:ascii="微软雅黑" w:eastAsia="微软雅黑" w:hAnsi="微软雅黑" w:cs="微软雅黑" w:hint="eastAsia"/>
        </w:rPr>
      </w:pPr>
      <w:bookmarkStart w:id="39" w:name="_Toc153812801"/>
      <w:bookmarkStart w:id="40" w:name="_Toc153819359"/>
      <w:r w:rsidRPr="00361F2D">
        <w:rPr>
          <w:rFonts w:ascii="微软雅黑" w:eastAsia="微软雅黑" w:hAnsi="微软雅黑" w:cs="微软雅黑"/>
        </w:rPr>
        <w:t>Get device information</w:t>
      </w:r>
      <w:r w:rsidRPr="00361F2D">
        <w:rPr>
          <w:rFonts w:ascii="微软雅黑" w:eastAsia="微软雅黑" w:hAnsi="微软雅黑" w:cs="微软雅黑" w:hint="eastAsia"/>
        </w:rPr>
        <w:t xml:space="preserve"> </w:t>
      </w:r>
      <w:r w:rsidR="00EE1AD0">
        <w:rPr>
          <w:rFonts w:ascii="微软雅黑" w:eastAsia="微软雅黑" w:hAnsi="微软雅黑" w:cs="微软雅黑" w:hint="eastAsia"/>
        </w:rPr>
        <w:t>(BLE)</w:t>
      </w:r>
      <w:bookmarkEnd w:id="39"/>
      <w:bookmarkEnd w:id="40"/>
    </w:p>
    <w:p w:rsidR="00EE1AD0" w:rsidRPr="00BB73CE" w:rsidRDefault="00EE1AD0" w:rsidP="00EE1AD0">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getDeviceInfo(</w:t>
      </w:r>
      <w:r>
        <w:rPr>
          <w:rFonts w:ascii="Consolas" w:hAnsi="Consolas" w:cs="Consolas"/>
          <w:b/>
          <w:bCs/>
          <w:color w:val="7F0055"/>
          <w:kern w:val="0"/>
          <w:sz w:val="24"/>
        </w:rPr>
        <w:t>final</w:t>
      </w:r>
      <w:r>
        <w:rPr>
          <w:rFonts w:ascii="Consolas" w:hAnsi="Consolas" w:cs="Consolas"/>
          <w:color w:val="000000"/>
          <w:kern w:val="0"/>
          <w:sz w:val="24"/>
        </w:rPr>
        <w:t xml:space="preserve"> IResultCallback&lt;</w:t>
      </w:r>
      <w:hyperlink w:anchor="_DeviceInfo" w:history="1">
        <w:r w:rsidRPr="00C62AFB">
          <w:rPr>
            <w:rStyle w:val="a7"/>
            <w:rFonts w:ascii="Consolas" w:hAnsi="Consolas" w:cs="Consolas"/>
            <w:kern w:val="0"/>
            <w:sz w:val="24"/>
          </w:rPr>
          <w:t>DeviceInfo</w:t>
        </w:r>
      </w:hyperlink>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p>
    <w:p w:rsidR="00EE1AD0" w:rsidRDefault="00177D12" w:rsidP="00EE1AD0">
      <w:pPr>
        <w:autoSpaceDE w:val="0"/>
        <w:autoSpaceDN w:val="0"/>
        <w:adjustRightInd w:val="0"/>
        <w:jc w:val="left"/>
      </w:pPr>
      <w:r>
        <w:rPr>
          <w:rFonts w:ascii="宋体" w:hAnsi="宋体"/>
          <w:b/>
          <w:kern w:val="0"/>
          <w:sz w:val="27"/>
          <w:szCs w:val="27"/>
        </w:rPr>
        <w:t>Description</w:t>
      </w:r>
    </w:p>
    <w:p w:rsidR="00EE1AD0" w:rsidRDefault="00D66819" w:rsidP="00EE1AD0">
      <w:pPr>
        <w:ind w:firstLine="420"/>
        <w:rPr>
          <w:rFonts w:hint="eastAsia"/>
        </w:rPr>
      </w:pPr>
      <w:r w:rsidRPr="00D66819">
        <w:t>Used to obtain device information</w:t>
      </w:r>
    </w:p>
    <w:p w:rsidR="00EE1AD0" w:rsidRDefault="00005760" w:rsidP="00EE1AD0">
      <w:pPr>
        <w:pStyle w:val="3"/>
      </w:pPr>
      <w:bookmarkStart w:id="41" w:name="_Toc153819360"/>
      <w:r>
        <w:t>Parameters</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3649"/>
        <w:gridCol w:w="3169"/>
      </w:tblGrid>
      <w:tr w:rsidR="005B6207" w:rsidTr="00F26E05">
        <w:tc>
          <w:tcPr>
            <w:tcW w:w="1704"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649"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169"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E1AD0" w:rsidTr="00F26E05">
        <w:tc>
          <w:tcPr>
            <w:tcW w:w="1704" w:type="dxa"/>
          </w:tcPr>
          <w:p w:rsidR="00EE1AD0" w:rsidRDefault="00EE1AD0"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649" w:type="dxa"/>
          </w:tcPr>
          <w:p w:rsidR="00EE1AD0" w:rsidRDefault="00EE1AD0" w:rsidP="00F26E05">
            <w:pPr>
              <w:rPr>
                <w:rFonts w:ascii="Consolas" w:hAnsi="Consolas" w:hint="eastAsia"/>
                <w:color w:val="000000"/>
                <w:sz w:val="20"/>
                <w:highlight w:val="white"/>
                <w:shd w:val="clear" w:color="FFFFFF" w:fill="D9D9D9"/>
              </w:rPr>
            </w:pPr>
            <w:r>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w:t>
            </w:r>
            <w:hyperlink w:anchor="_SleepState" w:history="1">
              <w:r w:rsidRPr="00C62AFB">
                <w:rPr>
                  <w:rStyle w:val="a7"/>
                  <w:rFonts w:ascii="Consolas" w:hAnsi="Consolas" w:cs="Consolas"/>
                  <w:kern w:val="0"/>
                  <w:sz w:val="24"/>
                </w:rPr>
                <w:t>DeviceInfo</w:t>
              </w:r>
            </w:hyperlink>
            <w:r>
              <w:rPr>
                <w:rFonts w:ascii="Consolas" w:hAnsi="Consolas" w:hint="eastAsia"/>
                <w:color w:val="000000"/>
                <w:sz w:val="20"/>
                <w:highlight w:val="white"/>
                <w:u w:val="single"/>
              </w:rPr>
              <w:t>&gt;</w:t>
            </w:r>
          </w:p>
        </w:tc>
        <w:tc>
          <w:tcPr>
            <w:tcW w:w="3169" w:type="dxa"/>
          </w:tcPr>
          <w:p w:rsidR="00EE1AD0" w:rsidRDefault="00CD7A35" w:rsidP="00F26E05">
            <w:pPr>
              <w:widowControl/>
              <w:spacing w:before="100" w:beforeAutospacing="1" w:after="100" w:afterAutospacing="1"/>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interface</w:t>
            </w:r>
          </w:p>
        </w:tc>
      </w:tr>
    </w:tbl>
    <w:p w:rsidR="00EE1AD0" w:rsidRDefault="00114AB2" w:rsidP="00EE1AD0">
      <w:pPr>
        <w:pStyle w:val="2"/>
        <w:numPr>
          <w:ilvl w:val="0"/>
          <w:numId w:val="2"/>
        </w:numPr>
        <w:spacing w:before="260" w:after="260"/>
        <w:rPr>
          <w:rFonts w:ascii="微软雅黑" w:eastAsia="微软雅黑" w:hAnsi="微软雅黑" w:cs="微软雅黑" w:hint="eastAsia"/>
        </w:rPr>
      </w:pPr>
      <w:bookmarkStart w:id="42" w:name="_Toc153812803"/>
      <w:bookmarkStart w:id="43" w:name="_Toc153819361"/>
      <w:r w:rsidRPr="00114AB2">
        <w:rPr>
          <w:rFonts w:ascii="微软雅黑" w:eastAsia="微软雅黑" w:hAnsi="微软雅黑" w:cs="微软雅黑"/>
        </w:rPr>
        <w:lastRenderedPageBreak/>
        <w:t>bed control</w:t>
      </w:r>
      <w:r w:rsidRPr="00114AB2">
        <w:rPr>
          <w:rFonts w:ascii="微软雅黑" w:eastAsia="微软雅黑" w:hAnsi="微软雅黑" w:cs="微软雅黑" w:hint="eastAsia"/>
        </w:rPr>
        <w:t xml:space="preserve"> </w:t>
      </w:r>
      <w:r w:rsidR="00EE1AD0">
        <w:rPr>
          <w:rFonts w:ascii="微软雅黑" w:eastAsia="微软雅黑" w:hAnsi="微软雅黑" w:cs="微软雅黑" w:hint="eastAsia"/>
        </w:rPr>
        <w:t>(BLE)</w:t>
      </w:r>
      <w:bookmarkEnd w:id="42"/>
      <w:bookmarkEnd w:id="43"/>
    </w:p>
    <w:p w:rsidR="00EE1AD0" w:rsidRPr="00BB73CE" w:rsidRDefault="00EE1AD0" w:rsidP="00EE1AD0">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bedControl(</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action</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value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position</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w:t>
      </w:r>
    </w:p>
    <w:p w:rsidR="00EE1AD0" w:rsidRDefault="00177D12" w:rsidP="00EE1AD0">
      <w:pPr>
        <w:autoSpaceDE w:val="0"/>
        <w:autoSpaceDN w:val="0"/>
        <w:adjustRightInd w:val="0"/>
        <w:jc w:val="left"/>
      </w:pPr>
      <w:r>
        <w:rPr>
          <w:rFonts w:ascii="宋体" w:hAnsi="宋体"/>
          <w:b/>
          <w:kern w:val="0"/>
          <w:sz w:val="27"/>
          <w:szCs w:val="27"/>
        </w:rPr>
        <w:t>Description</w:t>
      </w:r>
    </w:p>
    <w:p w:rsidR="00EE1AD0" w:rsidRDefault="00F21D7F" w:rsidP="00EE1AD0">
      <w:pPr>
        <w:ind w:firstLine="420"/>
        <w:rPr>
          <w:rFonts w:hint="eastAsia"/>
        </w:rPr>
      </w:pPr>
      <w:r w:rsidRPr="00F21D7F">
        <w:t>Used to control the electric bed</w:t>
      </w:r>
    </w:p>
    <w:p w:rsidR="00EE1AD0" w:rsidRDefault="00005760" w:rsidP="00EE1AD0">
      <w:pPr>
        <w:pStyle w:val="3"/>
      </w:pPr>
      <w:bookmarkStart w:id="44" w:name="_Toc153819362"/>
      <w:r>
        <w:t>Parameters</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1948"/>
        <w:gridCol w:w="4870"/>
      </w:tblGrid>
      <w:tr w:rsidR="005B6207" w:rsidTr="00F26E05">
        <w:tc>
          <w:tcPr>
            <w:tcW w:w="1704"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48"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870"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E1AD0" w:rsidTr="00F26E05">
        <w:tc>
          <w:tcPr>
            <w:tcW w:w="1704" w:type="dxa"/>
          </w:tcPr>
          <w:p w:rsidR="00EE1AD0" w:rsidRDefault="00EE1AD0" w:rsidP="00F26E05">
            <w:pPr>
              <w:jc w:val="left"/>
              <w:rPr>
                <w:rFonts w:ascii="Consolas" w:hAnsi="Consolas" w:hint="eastAsia"/>
                <w:color w:val="000000"/>
                <w:sz w:val="20"/>
                <w:highlight w:val="white"/>
              </w:rPr>
            </w:pPr>
            <w:r>
              <w:rPr>
                <w:rFonts w:ascii="Consolas" w:hAnsi="Consolas" w:hint="eastAsia"/>
                <w:color w:val="000000"/>
                <w:sz w:val="20"/>
                <w:highlight w:val="white"/>
              </w:rPr>
              <w:t>action</w:t>
            </w:r>
          </w:p>
        </w:tc>
        <w:tc>
          <w:tcPr>
            <w:tcW w:w="1948" w:type="dxa"/>
          </w:tcPr>
          <w:p w:rsidR="00EE1AD0" w:rsidRDefault="00EE1AD0" w:rsidP="00F26E05">
            <w:pPr>
              <w:jc w:val="left"/>
              <w:rPr>
                <w:rFonts w:ascii="Consolas" w:hAnsi="Consolas" w:hint="eastAsia"/>
                <w:color w:val="000000"/>
                <w:sz w:val="20"/>
                <w:highlight w:val="white"/>
              </w:rPr>
            </w:pPr>
            <w:r>
              <w:rPr>
                <w:rFonts w:ascii="Consolas" w:hAnsi="Consolas" w:hint="eastAsia"/>
                <w:color w:val="000000"/>
                <w:sz w:val="20"/>
                <w:highlight w:val="white"/>
              </w:rPr>
              <w:t>byte</w:t>
            </w:r>
          </w:p>
        </w:tc>
        <w:tc>
          <w:tcPr>
            <w:tcW w:w="4870" w:type="dxa"/>
          </w:tcPr>
          <w:p w:rsidR="00FC72F9" w:rsidRPr="00FC72F9" w:rsidRDefault="00FC72F9" w:rsidP="00FC72F9">
            <w:pPr>
              <w:jc w:val="left"/>
              <w:rPr>
                <w:rFonts w:ascii="Consolas" w:hAnsi="Consolas"/>
                <w:color w:val="000000"/>
                <w:sz w:val="20"/>
              </w:rPr>
            </w:pPr>
            <w:r w:rsidRPr="00FC72F9">
              <w:rPr>
                <w:rFonts w:ascii="Consolas" w:hAnsi="Consolas"/>
                <w:color w:val="000000"/>
                <w:sz w:val="20"/>
              </w:rPr>
              <w:t>Control code</w:t>
            </w:r>
          </w:p>
          <w:p w:rsidR="00FC72F9" w:rsidRPr="00FC72F9" w:rsidRDefault="00FC72F9" w:rsidP="00FC72F9">
            <w:pPr>
              <w:jc w:val="left"/>
              <w:rPr>
                <w:rFonts w:ascii="Consolas" w:hAnsi="Consolas"/>
                <w:color w:val="000000"/>
                <w:sz w:val="20"/>
              </w:rPr>
            </w:pPr>
            <w:r w:rsidRPr="00FC72F9">
              <w:rPr>
                <w:rFonts w:ascii="Consolas" w:hAnsi="Consolas"/>
                <w:color w:val="000000"/>
                <w:sz w:val="20"/>
              </w:rPr>
              <w:t>0: Stop</w:t>
            </w:r>
          </w:p>
          <w:p w:rsidR="00FC72F9" w:rsidRPr="00FC72F9" w:rsidRDefault="00FC72F9" w:rsidP="00FC72F9">
            <w:pPr>
              <w:jc w:val="left"/>
              <w:rPr>
                <w:rFonts w:ascii="Consolas" w:hAnsi="Consolas"/>
                <w:color w:val="000000"/>
                <w:sz w:val="20"/>
              </w:rPr>
            </w:pPr>
            <w:r w:rsidRPr="00FC72F9">
              <w:rPr>
                <w:rFonts w:ascii="Consolas" w:hAnsi="Consolas"/>
                <w:color w:val="000000"/>
                <w:sz w:val="20"/>
              </w:rPr>
              <w:t>1: Descending</w:t>
            </w:r>
          </w:p>
          <w:p w:rsidR="00FC72F9" w:rsidRPr="00FC72F9" w:rsidRDefault="00FC72F9" w:rsidP="00FC72F9">
            <w:pPr>
              <w:jc w:val="left"/>
              <w:rPr>
                <w:rFonts w:ascii="Consolas" w:hAnsi="Consolas"/>
                <w:color w:val="000000"/>
                <w:sz w:val="20"/>
              </w:rPr>
            </w:pPr>
            <w:r w:rsidRPr="00FC72F9">
              <w:rPr>
                <w:rFonts w:ascii="Consolas" w:hAnsi="Consolas"/>
                <w:color w:val="000000"/>
                <w:sz w:val="20"/>
              </w:rPr>
              <w:t>2: Rising</w:t>
            </w:r>
          </w:p>
          <w:p w:rsidR="00FC72F9" w:rsidRPr="00FC72F9" w:rsidRDefault="00FC72F9" w:rsidP="00FC72F9">
            <w:pPr>
              <w:jc w:val="left"/>
              <w:rPr>
                <w:rFonts w:ascii="Consolas" w:hAnsi="Consolas"/>
                <w:color w:val="000000"/>
                <w:sz w:val="20"/>
              </w:rPr>
            </w:pPr>
            <w:r w:rsidRPr="00FC72F9">
              <w:rPr>
                <w:rFonts w:ascii="Consolas" w:hAnsi="Consolas"/>
                <w:color w:val="000000"/>
                <w:sz w:val="20"/>
              </w:rPr>
              <w:t>3: Viewing mode</w:t>
            </w:r>
          </w:p>
          <w:p w:rsidR="00FC72F9" w:rsidRPr="00FC72F9" w:rsidRDefault="00FC72F9" w:rsidP="00FC72F9">
            <w:pPr>
              <w:jc w:val="left"/>
              <w:rPr>
                <w:rFonts w:ascii="Consolas" w:hAnsi="Consolas"/>
                <w:color w:val="000000"/>
                <w:sz w:val="20"/>
              </w:rPr>
            </w:pPr>
            <w:r w:rsidRPr="00FC72F9">
              <w:rPr>
                <w:rFonts w:ascii="Consolas" w:hAnsi="Consolas"/>
                <w:color w:val="000000"/>
                <w:sz w:val="20"/>
              </w:rPr>
              <w:t>4: Reading mode</w:t>
            </w:r>
          </w:p>
          <w:p w:rsidR="00FC72F9" w:rsidRPr="00FC72F9" w:rsidRDefault="00FC72F9" w:rsidP="00FC72F9">
            <w:pPr>
              <w:jc w:val="left"/>
              <w:rPr>
                <w:rFonts w:ascii="Consolas" w:hAnsi="Consolas"/>
                <w:color w:val="000000"/>
                <w:sz w:val="20"/>
              </w:rPr>
            </w:pPr>
            <w:r w:rsidRPr="00FC72F9">
              <w:rPr>
                <w:rFonts w:ascii="Consolas" w:hAnsi="Consolas"/>
                <w:color w:val="000000"/>
                <w:sz w:val="20"/>
              </w:rPr>
              <w:t>5: Snoring cessation mode</w:t>
            </w:r>
          </w:p>
          <w:p w:rsidR="00FC72F9" w:rsidRPr="00FC72F9" w:rsidRDefault="00FC72F9" w:rsidP="00FC72F9">
            <w:pPr>
              <w:jc w:val="left"/>
              <w:rPr>
                <w:rFonts w:ascii="Consolas" w:hAnsi="Consolas"/>
                <w:color w:val="000000"/>
                <w:sz w:val="20"/>
              </w:rPr>
            </w:pPr>
            <w:r w:rsidRPr="00FC72F9">
              <w:rPr>
                <w:rFonts w:ascii="Consolas" w:hAnsi="Consolas"/>
                <w:color w:val="000000"/>
                <w:sz w:val="20"/>
              </w:rPr>
              <w:t>6: 0 gravity mode</w:t>
            </w:r>
          </w:p>
          <w:p w:rsidR="00FC72F9" w:rsidRPr="00FC72F9" w:rsidRDefault="00FC72F9" w:rsidP="00FC72F9">
            <w:pPr>
              <w:jc w:val="left"/>
              <w:rPr>
                <w:rFonts w:ascii="Consolas" w:hAnsi="Consolas"/>
                <w:color w:val="000000"/>
                <w:sz w:val="20"/>
              </w:rPr>
            </w:pPr>
            <w:r w:rsidRPr="00FC72F9">
              <w:rPr>
                <w:rFonts w:ascii="Consolas" w:hAnsi="Consolas"/>
                <w:color w:val="000000"/>
                <w:sz w:val="20"/>
              </w:rPr>
              <w:t>7: FLAT mode</w:t>
            </w:r>
          </w:p>
          <w:p w:rsidR="00FC72F9" w:rsidRPr="00FC72F9" w:rsidRDefault="00FC72F9" w:rsidP="00FC72F9">
            <w:pPr>
              <w:jc w:val="left"/>
              <w:rPr>
                <w:rFonts w:ascii="Consolas" w:hAnsi="Consolas"/>
                <w:color w:val="000000"/>
                <w:sz w:val="20"/>
              </w:rPr>
            </w:pPr>
            <w:r w:rsidRPr="00FC72F9">
              <w:rPr>
                <w:rFonts w:ascii="Consolas" w:hAnsi="Consolas"/>
                <w:color w:val="000000"/>
                <w:sz w:val="20"/>
              </w:rPr>
              <w:t>8: M1 Custom Mode</w:t>
            </w:r>
          </w:p>
          <w:p w:rsidR="00FC72F9" w:rsidRPr="00FC72F9" w:rsidRDefault="00FC72F9" w:rsidP="00FC72F9">
            <w:pPr>
              <w:jc w:val="left"/>
              <w:rPr>
                <w:rFonts w:ascii="Consolas" w:hAnsi="Consolas"/>
                <w:color w:val="000000"/>
                <w:sz w:val="20"/>
              </w:rPr>
            </w:pPr>
            <w:r w:rsidRPr="00FC72F9">
              <w:rPr>
                <w:rFonts w:ascii="Consolas" w:hAnsi="Consolas"/>
                <w:color w:val="000000"/>
                <w:sz w:val="20"/>
              </w:rPr>
              <w:t>9: M2 Custom Mode</w:t>
            </w:r>
          </w:p>
          <w:p w:rsidR="00EE1AD0" w:rsidRDefault="00FC72F9" w:rsidP="00FC72F9">
            <w:pPr>
              <w:jc w:val="left"/>
              <w:rPr>
                <w:rFonts w:ascii="Consolas" w:hAnsi="Consolas" w:hint="eastAsia"/>
                <w:color w:val="000000"/>
                <w:sz w:val="20"/>
                <w:highlight w:val="white"/>
              </w:rPr>
            </w:pPr>
            <w:r w:rsidRPr="00FC72F9">
              <w:rPr>
                <w:rFonts w:ascii="Consolas" w:hAnsi="Consolas"/>
                <w:color w:val="000000"/>
                <w:sz w:val="20"/>
              </w:rPr>
              <w:t>10: Child lock</w:t>
            </w:r>
          </w:p>
        </w:tc>
      </w:tr>
      <w:tr w:rsidR="00EE1AD0" w:rsidTr="00F26E05">
        <w:tc>
          <w:tcPr>
            <w:tcW w:w="1704" w:type="dxa"/>
          </w:tcPr>
          <w:p w:rsidR="00EE1AD0" w:rsidRDefault="00EE1AD0" w:rsidP="00F26E05">
            <w:pPr>
              <w:jc w:val="left"/>
              <w:rPr>
                <w:rFonts w:ascii="Consolas" w:hAnsi="Consolas" w:hint="eastAsia"/>
                <w:color w:val="000000"/>
                <w:sz w:val="20"/>
                <w:highlight w:val="white"/>
              </w:rPr>
            </w:pPr>
            <w:r>
              <w:rPr>
                <w:rFonts w:ascii="Consolas" w:hAnsi="Consolas" w:hint="eastAsia"/>
                <w:color w:val="000000"/>
                <w:sz w:val="20"/>
                <w:highlight w:val="white"/>
              </w:rPr>
              <w:t>value</w:t>
            </w:r>
          </w:p>
        </w:tc>
        <w:tc>
          <w:tcPr>
            <w:tcW w:w="1948" w:type="dxa"/>
          </w:tcPr>
          <w:p w:rsidR="00EE1AD0" w:rsidRDefault="00EE1AD0" w:rsidP="00F26E05">
            <w:pPr>
              <w:jc w:val="left"/>
              <w:rPr>
                <w:rFonts w:ascii="Consolas" w:hAnsi="Consolas" w:hint="eastAsia"/>
                <w:color w:val="000000"/>
                <w:sz w:val="20"/>
                <w:highlight w:val="white"/>
              </w:rPr>
            </w:pPr>
            <w:r>
              <w:rPr>
                <w:rFonts w:ascii="Consolas" w:hAnsi="Consolas" w:hint="eastAsia"/>
                <w:color w:val="000000"/>
                <w:sz w:val="20"/>
                <w:highlight w:val="white"/>
              </w:rPr>
              <w:t>byte</w:t>
            </w:r>
          </w:p>
        </w:tc>
        <w:tc>
          <w:tcPr>
            <w:tcW w:w="4870" w:type="dxa"/>
          </w:tcPr>
          <w:p w:rsidR="00FC72F9" w:rsidRPr="00FC72F9" w:rsidRDefault="00FC72F9" w:rsidP="00FC72F9">
            <w:pPr>
              <w:jc w:val="left"/>
              <w:rPr>
                <w:rFonts w:ascii="Consolas" w:hAnsi="Consolas"/>
                <w:color w:val="000000"/>
                <w:sz w:val="20"/>
              </w:rPr>
            </w:pPr>
            <w:r w:rsidRPr="00FC72F9">
              <w:rPr>
                <w:rFonts w:ascii="Consolas" w:hAnsi="Consolas"/>
                <w:color w:val="000000"/>
                <w:sz w:val="20"/>
              </w:rPr>
              <w:t>Control parameters</w:t>
            </w:r>
          </w:p>
          <w:p w:rsidR="00FC72F9" w:rsidRPr="00FC72F9" w:rsidRDefault="00FC72F9" w:rsidP="00FC72F9">
            <w:pPr>
              <w:jc w:val="left"/>
              <w:rPr>
                <w:rFonts w:ascii="Consolas" w:hAnsi="Consolas"/>
                <w:color w:val="000000"/>
                <w:sz w:val="20"/>
              </w:rPr>
            </w:pPr>
            <w:r w:rsidRPr="00FC72F9">
              <w:rPr>
                <w:rFonts w:ascii="Consolas" w:hAnsi="Consolas" w:hint="eastAsia"/>
                <w:color w:val="000000"/>
                <w:sz w:val="20"/>
              </w:rPr>
              <w:t>①</w:t>
            </w:r>
            <w:r w:rsidRPr="00FC72F9">
              <w:rPr>
                <w:rFonts w:ascii="Consolas" w:hAnsi="Consolas" w:hint="eastAsia"/>
                <w:color w:val="000000"/>
                <w:sz w:val="20"/>
              </w:rPr>
              <w:t xml:space="preserve"> When the control code is child lock, 0- close child lock 1- open child lock</w:t>
            </w:r>
          </w:p>
          <w:p w:rsidR="00FC72F9" w:rsidRPr="00FC72F9" w:rsidRDefault="00FC72F9" w:rsidP="00FC72F9">
            <w:pPr>
              <w:jc w:val="left"/>
              <w:rPr>
                <w:rFonts w:ascii="Consolas" w:hAnsi="Consolas"/>
                <w:color w:val="000000"/>
                <w:sz w:val="20"/>
              </w:rPr>
            </w:pPr>
            <w:r w:rsidRPr="00FC72F9">
              <w:rPr>
                <w:rFonts w:ascii="Consolas" w:hAnsi="Consolas" w:hint="eastAsia"/>
                <w:color w:val="000000"/>
                <w:sz w:val="20"/>
              </w:rPr>
              <w:t>②</w:t>
            </w:r>
            <w:r w:rsidRPr="00FC72F9">
              <w:rPr>
                <w:rFonts w:ascii="Consolas" w:hAnsi="Consolas" w:hint="eastAsia"/>
                <w:color w:val="000000"/>
                <w:sz w:val="20"/>
              </w:rPr>
              <w:t xml:space="preserve"> When the control code is up/down, 0- short press 1- long press</w:t>
            </w:r>
          </w:p>
          <w:p w:rsidR="00FC72F9" w:rsidRPr="00FC72F9" w:rsidRDefault="00FC72F9" w:rsidP="00FC72F9">
            <w:pPr>
              <w:jc w:val="left"/>
              <w:rPr>
                <w:rFonts w:ascii="Consolas" w:hAnsi="Consolas"/>
                <w:color w:val="000000"/>
                <w:sz w:val="20"/>
              </w:rPr>
            </w:pPr>
            <w:r w:rsidRPr="00FC72F9">
              <w:rPr>
                <w:rFonts w:ascii="Consolas" w:hAnsi="Consolas" w:hint="eastAsia"/>
                <w:color w:val="000000"/>
                <w:sz w:val="20"/>
              </w:rPr>
              <w:t>③</w:t>
            </w:r>
            <w:r w:rsidRPr="00FC72F9">
              <w:rPr>
                <w:rFonts w:ascii="Consolas" w:hAnsi="Consolas" w:hint="eastAsia"/>
                <w:color w:val="000000"/>
                <w:sz w:val="20"/>
              </w:rPr>
              <w:t xml:space="preserve"> When the control code is M1/M2, 0- Operation 1- Save</w:t>
            </w:r>
          </w:p>
          <w:p w:rsidR="00EE1AD0" w:rsidRDefault="00FC72F9" w:rsidP="00FC72F9">
            <w:pPr>
              <w:jc w:val="left"/>
              <w:rPr>
                <w:rFonts w:ascii="Consolas" w:hAnsi="Consolas" w:hint="eastAsia"/>
                <w:color w:val="000000"/>
                <w:sz w:val="20"/>
                <w:highlight w:val="white"/>
              </w:rPr>
            </w:pPr>
            <w:r w:rsidRPr="00FC72F9">
              <w:rPr>
                <w:rFonts w:ascii="Consolas" w:hAnsi="Consolas" w:hint="eastAsia"/>
                <w:color w:val="000000"/>
                <w:sz w:val="20"/>
              </w:rPr>
              <w:t>④</w:t>
            </w:r>
            <w:r w:rsidRPr="00FC72F9">
              <w:rPr>
                <w:rFonts w:ascii="Consolas" w:hAnsi="Consolas" w:hint="eastAsia"/>
                <w:color w:val="000000"/>
                <w:sz w:val="20"/>
              </w:rPr>
              <w:t xml:space="preserve"> Other control codes, this field is invalid</w:t>
            </w:r>
          </w:p>
        </w:tc>
      </w:tr>
      <w:tr w:rsidR="00EE1AD0" w:rsidTr="00F26E05">
        <w:tc>
          <w:tcPr>
            <w:tcW w:w="1704" w:type="dxa"/>
          </w:tcPr>
          <w:p w:rsidR="00EE1AD0" w:rsidRDefault="00EE1AD0" w:rsidP="00F26E05">
            <w:pPr>
              <w:jc w:val="left"/>
              <w:rPr>
                <w:rFonts w:ascii="Consolas" w:hAnsi="Consolas" w:hint="eastAsia"/>
                <w:color w:val="000000"/>
                <w:sz w:val="20"/>
                <w:highlight w:val="white"/>
              </w:rPr>
            </w:pPr>
            <w:r>
              <w:rPr>
                <w:rFonts w:ascii="Consolas" w:hAnsi="Consolas" w:hint="eastAsia"/>
                <w:color w:val="000000"/>
                <w:sz w:val="20"/>
                <w:highlight w:val="white"/>
              </w:rPr>
              <w:t>position</w:t>
            </w:r>
          </w:p>
        </w:tc>
        <w:tc>
          <w:tcPr>
            <w:tcW w:w="1948" w:type="dxa"/>
          </w:tcPr>
          <w:p w:rsidR="00EE1AD0" w:rsidRDefault="00EE1AD0" w:rsidP="00F26E05">
            <w:pPr>
              <w:jc w:val="left"/>
              <w:rPr>
                <w:rFonts w:ascii="Consolas" w:hAnsi="Consolas" w:hint="eastAsia"/>
                <w:color w:val="000000"/>
                <w:sz w:val="20"/>
                <w:highlight w:val="white"/>
              </w:rPr>
            </w:pPr>
            <w:r>
              <w:rPr>
                <w:rFonts w:ascii="Consolas" w:hAnsi="Consolas" w:hint="eastAsia"/>
                <w:color w:val="000000"/>
                <w:sz w:val="20"/>
                <w:highlight w:val="white"/>
              </w:rPr>
              <w:t>byte</w:t>
            </w:r>
          </w:p>
        </w:tc>
        <w:tc>
          <w:tcPr>
            <w:tcW w:w="4870" w:type="dxa"/>
          </w:tcPr>
          <w:p w:rsidR="005B0132" w:rsidRPr="005B0132" w:rsidRDefault="005B0132" w:rsidP="005B0132">
            <w:pPr>
              <w:jc w:val="left"/>
              <w:rPr>
                <w:rFonts w:ascii="Consolas" w:hAnsi="Consolas"/>
                <w:color w:val="000000"/>
                <w:sz w:val="20"/>
              </w:rPr>
            </w:pPr>
            <w:r w:rsidRPr="005B0132">
              <w:rPr>
                <w:rFonts w:ascii="Consolas" w:hAnsi="Consolas"/>
                <w:color w:val="000000"/>
                <w:sz w:val="20"/>
              </w:rPr>
              <w:t>Control position</w:t>
            </w:r>
          </w:p>
          <w:p w:rsidR="00EE1AD0" w:rsidRDefault="005B0132" w:rsidP="005B0132">
            <w:pPr>
              <w:jc w:val="left"/>
              <w:rPr>
                <w:rFonts w:ascii="Consolas" w:hAnsi="Consolas" w:hint="eastAsia"/>
                <w:color w:val="000000"/>
                <w:sz w:val="20"/>
                <w:highlight w:val="white"/>
              </w:rPr>
            </w:pPr>
            <w:r w:rsidRPr="005B0132">
              <w:rPr>
                <w:rFonts w:ascii="Consolas" w:hAnsi="Consolas"/>
                <w:color w:val="000000"/>
                <w:sz w:val="20"/>
              </w:rPr>
              <w:t>0: Back 1: Legs 2: Head 3: Waist</w:t>
            </w:r>
          </w:p>
        </w:tc>
      </w:tr>
      <w:tr w:rsidR="00EE1AD0" w:rsidTr="00F26E05">
        <w:tc>
          <w:tcPr>
            <w:tcW w:w="1704" w:type="dxa"/>
          </w:tcPr>
          <w:p w:rsidR="00EE1AD0" w:rsidRDefault="00EE1AD0"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1948" w:type="dxa"/>
          </w:tcPr>
          <w:p w:rsidR="00EE1AD0" w:rsidRDefault="00EE1AD0" w:rsidP="00F26E05">
            <w:pPr>
              <w:rPr>
                <w:rFonts w:ascii="Consolas" w:hAnsi="Consolas" w:hint="eastAsia"/>
                <w:color w:val="000000"/>
                <w:sz w:val="20"/>
                <w:highlight w:val="white"/>
                <w:shd w:val="clear" w:color="FFFFFF" w:fill="D9D9D9"/>
              </w:rPr>
            </w:pPr>
            <w:r>
              <w:rPr>
                <w:rFonts w:ascii="Consolas" w:eastAsia="Consolas" w:hAnsi="Consolas" w:hint="eastAsia"/>
                <w:color w:val="000000"/>
                <w:sz w:val="20"/>
                <w:highlight w:val="white"/>
                <w:u w:val="single"/>
              </w:rPr>
              <w:t>IResultCallback</w:t>
            </w:r>
          </w:p>
        </w:tc>
        <w:tc>
          <w:tcPr>
            <w:tcW w:w="4870" w:type="dxa"/>
          </w:tcPr>
          <w:p w:rsidR="00EE1AD0" w:rsidRDefault="00CD7A35" w:rsidP="00F26E05">
            <w:pPr>
              <w:widowControl/>
              <w:spacing w:before="100" w:beforeAutospacing="1" w:after="100" w:afterAutospacing="1"/>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interface</w:t>
            </w:r>
          </w:p>
        </w:tc>
      </w:tr>
    </w:tbl>
    <w:p w:rsidR="00EE1AD0" w:rsidRDefault="00BE2AD0" w:rsidP="00EE1AD0">
      <w:pPr>
        <w:pStyle w:val="2"/>
        <w:numPr>
          <w:ilvl w:val="0"/>
          <w:numId w:val="2"/>
        </w:numPr>
        <w:spacing w:before="260" w:after="260"/>
        <w:rPr>
          <w:rFonts w:ascii="微软雅黑" w:eastAsia="微软雅黑" w:hAnsi="微软雅黑" w:cs="微软雅黑" w:hint="eastAsia"/>
        </w:rPr>
      </w:pPr>
      <w:bookmarkStart w:id="45" w:name="_Toc153812805"/>
      <w:bookmarkStart w:id="46" w:name="_Toc153819363"/>
      <w:r w:rsidRPr="00BE2AD0">
        <w:rPr>
          <w:rFonts w:ascii="微软雅黑" w:eastAsia="微软雅黑" w:hAnsi="微软雅黑" w:cs="微软雅黑"/>
        </w:rPr>
        <w:t>Intelligent Snoring Stop Switch Settings</w:t>
      </w:r>
      <w:r>
        <w:rPr>
          <w:rFonts w:ascii="微软雅黑" w:eastAsia="微软雅黑" w:hAnsi="微软雅黑" w:cs="微软雅黑" w:hint="eastAsia"/>
        </w:rPr>
        <w:t xml:space="preserve"> </w:t>
      </w:r>
      <w:r w:rsidR="00EE1AD0">
        <w:rPr>
          <w:rFonts w:ascii="微软雅黑" w:eastAsia="微软雅黑" w:hAnsi="微软雅黑" w:cs="微软雅黑" w:hint="eastAsia"/>
        </w:rPr>
        <w:t>(BLE)</w:t>
      </w:r>
      <w:bookmarkEnd w:id="45"/>
      <w:bookmarkEnd w:id="46"/>
    </w:p>
    <w:p w:rsidR="00EE1AD0" w:rsidRDefault="00EE1AD0" w:rsidP="00EE1AD0">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smartStopSnoringSet(</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onoff</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w:t>
      </w:r>
    </w:p>
    <w:p w:rsidR="00EE1AD0" w:rsidRDefault="00177D12" w:rsidP="00EE1AD0">
      <w:pPr>
        <w:autoSpaceDE w:val="0"/>
        <w:autoSpaceDN w:val="0"/>
        <w:adjustRightInd w:val="0"/>
        <w:jc w:val="left"/>
      </w:pPr>
      <w:r>
        <w:rPr>
          <w:rFonts w:ascii="宋体" w:hAnsi="宋体"/>
          <w:b/>
          <w:kern w:val="0"/>
          <w:sz w:val="27"/>
          <w:szCs w:val="27"/>
        </w:rPr>
        <w:t>Description</w:t>
      </w:r>
    </w:p>
    <w:p w:rsidR="00EE1AD0" w:rsidRDefault="00D4718B" w:rsidP="00EE1AD0">
      <w:pPr>
        <w:ind w:firstLine="420"/>
        <w:rPr>
          <w:rFonts w:hint="eastAsia"/>
        </w:rPr>
      </w:pPr>
      <w:r w:rsidRPr="00D4718B">
        <w:t>Used to set the intelligent snoring stop switch</w:t>
      </w:r>
    </w:p>
    <w:p w:rsidR="00EE1AD0" w:rsidRDefault="00005760" w:rsidP="00EE1AD0">
      <w:pPr>
        <w:pStyle w:val="3"/>
      </w:pPr>
      <w:bookmarkStart w:id="47" w:name="_Toc153819364"/>
      <w:r>
        <w:lastRenderedPageBreak/>
        <w:t>Parameters</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1948"/>
        <w:gridCol w:w="4870"/>
      </w:tblGrid>
      <w:tr w:rsidR="005B6207" w:rsidTr="00F26E05">
        <w:tc>
          <w:tcPr>
            <w:tcW w:w="1704"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48"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870"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E1AD0" w:rsidTr="00F26E05">
        <w:tc>
          <w:tcPr>
            <w:tcW w:w="1704" w:type="dxa"/>
          </w:tcPr>
          <w:p w:rsidR="00EE1AD0" w:rsidRDefault="00EE1AD0" w:rsidP="00F26E05">
            <w:pPr>
              <w:jc w:val="left"/>
              <w:rPr>
                <w:rFonts w:ascii="Consolas" w:hAnsi="Consolas" w:hint="eastAsia"/>
                <w:color w:val="000000"/>
                <w:sz w:val="20"/>
                <w:highlight w:val="white"/>
              </w:rPr>
            </w:pPr>
            <w:r>
              <w:rPr>
                <w:rFonts w:ascii="Consolas" w:hAnsi="Consolas" w:hint="eastAsia"/>
                <w:color w:val="000000"/>
                <w:sz w:val="20"/>
                <w:highlight w:val="white"/>
              </w:rPr>
              <w:t>onoff</w:t>
            </w:r>
          </w:p>
        </w:tc>
        <w:tc>
          <w:tcPr>
            <w:tcW w:w="1948" w:type="dxa"/>
          </w:tcPr>
          <w:p w:rsidR="00EE1AD0" w:rsidRDefault="00EE1AD0" w:rsidP="00F26E05">
            <w:pPr>
              <w:jc w:val="left"/>
              <w:rPr>
                <w:rFonts w:ascii="Consolas" w:hAnsi="Consolas" w:hint="eastAsia"/>
                <w:color w:val="000000"/>
                <w:sz w:val="20"/>
                <w:highlight w:val="white"/>
              </w:rPr>
            </w:pPr>
            <w:r>
              <w:rPr>
                <w:rFonts w:ascii="Consolas" w:hAnsi="Consolas" w:hint="eastAsia"/>
                <w:color w:val="000000"/>
                <w:sz w:val="20"/>
                <w:highlight w:val="white"/>
              </w:rPr>
              <w:t>byte</w:t>
            </w:r>
          </w:p>
        </w:tc>
        <w:tc>
          <w:tcPr>
            <w:tcW w:w="4870" w:type="dxa"/>
          </w:tcPr>
          <w:p w:rsidR="00EE1AD0" w:rsidRDefault="000D19CB" w:rsidP="00F26E05">
            <w:pPr>
              <w:jc w:val="left"/>
              <w:rPr>
                <w:rFonts w:ascii="Consolas" w:hAnsi="Consolas" w:hint="eastAsia"/>
                <w:color w:val="000000"/>
                <w:sz w:val="20"/>
                <w:highlight w:val="white"/>
              </w:rPr>
            </w:pPr>
            <w:r w:rsidRPr="00AE2A04">
              <w:rPr>
                <w:rFonts w:ascii="宋体" w:hAnsi="宋体" w:cs="宋体"/>
                <w:szCs w:val="21"/>
              </w:rPr>
              <w:t>0: Close 1: Open</w:t>
            </w:r>
          </w:p>
        </w:tc>
      </w:tr>
      <w:tr w:rsidR="00EE1AD0" w:rsidTr="00F26E05">
        <w:tc>
          <w:tcPr>
            <w:tcW w:w="1704" w:type="dxa"/>
          </w:tcPr>
          <w:p w:rsidR="00EE1AD0" w:rsidRDefault="00EE1AD0"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1948" w:type="dxa"/>
          </w:tcPr>
          <w:p w:rsidR="00EE1AD0" w:rsidRDefault="00EE1AD0" w:rsidP="00F26E05">
            <w:pPr>
              <w:rPr>
                <w:rFonts w:ascii="Consolas" w:hAnsi="Consolas" w:hint="eastAsia"/>
                <w:color w:val="000000"/>
                <w:sz w:val="20"/>
                <w:highlight w:val="white"/>
                <w:shd w:val="clear" w:color="FFFFFF" w:fill="D9D9D9"/>
              </w:rPr>
            </w:pPr>
            <w:r>
              <w:rPr>
                <w:rFonts w:ascii="Consolas" w:eastAsia="Consolas" w:hAnsi="Consolas" w:hint="eastAsia"/>
                <w:color w:val="000000"/>
                <w:sz w:val="20"/>
                <w:highlight w:val="white"/>
                <w:u w:val="single"/>
              </w:rPr>
              <w:t>IResultCallback</w:t>
            </w:r>
          </w:p>
        </w:tc>
        <w:tc>
          <w:tcPr>
            <w:tcW w:w="4870" w:type="dxa"/>
          </w:tcPr>
          <w:p w:rsidR="00EE1AD0" w:rsidRDefault="00CD7A35" w:rsidP="00F26E05">
            <w:pPr>
              <w:widowControl/>
              <w:spacing w:before="100" w:beforeAutospacing="1" w:after="100" w:afterAutospacing="1"/>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interface</w:t>
            </w:r>
          </w:p>
        </w:tc>
      </w:tr>
    </w:tbl>
    <w:p w:rsidR="00EE1AD0" w:rsidRDefault="00F74833" w:rsidP="00EE1AD0">
      <w:pPr>
        <w:pStyle w:val="2"/>
        <w:numPr>
          <w:ilvl w:val="0"/>
          <w:numId w:val="2"/>
        </w:numPr>
        <w:spacing w:before="260" w:after="260"/>
        <w:rPr>
          <w:rFonts w:ascii="微软雅黑" w:eastAsia="微软雅黑" w:hAnsi="微软雅黑" w:cs="微软雅黑" w:hint="eastAsia"/>
        </w:rPr>
      </w:pPr>
      <w:bookmarkStart w:id="48" w:name="_Toc153812807"/>
      <w:bookmarkStart w:id="49" w:name="_Toc153819365"/>
      <w:r w:rsidRPr="00F74833">
        <w:rPr>
          <w:rFonts w:ascii="微软雅黑" w:eastAsia="微软雅黑" w:hAnsi="微软雅黑" w:cs="微软雅黑"/>
        </w:rPr>
        <w:t xml:space="preserve">Intelligent snoring stop switch </w:t>
      </w:r>
      <w:r>
        <w:rPr>
          <w:rFonts w:ascii="微软雅黑" w:eastAsia="微软雅黑" w:hAnsi="微软雅黑" w:cs="微软雅黑" w:hint="eastAsia"/>
        </w:rPr>
        <w:t>get</w:t>
      </w:r>
      <w:r w:rsidRPr="00F74833">
        <w:rPr>
          <w:rFonts w:ascii="微软雅黑" w:eastAsia="微软雅黑" w:hAnsi="微软雅黑" w:cs="微软雅黑" w:hint="eastAsia"/>
        </w:rPr>
        <w:t xml:space="preserve"> </w:t>
      </w:r>
      <w:r w:rsidR="00EE1AD0">
        <w:rPr>
          <w:rFonts w:ascii="微软雅黑" w:eastAsia="微软雅黑" w:hAnsi="微软雅黑" w:cs="微软雅黑" w:hint="eastAsia"/>
        </w:rPr>
        <w:t>(BLE)</w:t>
      </w:r>
      <w:bookmarkEnd w:id="48"/>
      <w:bookmarkEnd w:id="49"/>
    </w:p>
    <w:p w:rsidR="00EE1AD0" w:rsidRDefault="00EE1AD0" w:rsidP="00EE1AD0">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smartStopSnoring</w:t>
      </w:r>
      <w:r>
        <w:rPr>
          <w:rFonts w:ascii="Consolas" w:hAnsi="Consolas" w:cs="Consolas" w:hint="eastAsia"/>
          <w:color w:val="000000"/>
          <w:kern w:val="0"/>
          <w:sz w:val="24"/>
        </w:rPr>
        <w:t>G</w:t>
      </w:r>
      <w:r>
        <w:rPr>
          <w:rFonts w:ascii="Consolas" w:hAnsi="Consolas" w:cs="Consolas"/>
          <w:color w:val="000000"/>
          <w:kern w:val="0"/>
          <w:sz w:val="24"/>
        </w:rPr>
        <w:t>et(</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hint="eastAsia"/>
          <w:color w:val="000000"/>
          <w:kern w:val="0"/>
          <w:sz w:val="24"/>
          <w:u w:val="single"/>
        </w:rPr>
        <w:t>&lt;Byte&gt;</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w:t>
      </w:r>
    </w:p>
    <w:p w:rsidR="00EE1AD0" w:rsidRDefault="00177D12" w:rsidP="00EE1AD0">
      <w:pPr>
        <w:autoSpaceDE w:val="0"/>
        <w:autoSpaceDN w:val="0"/>
        <w:adjustRightInd w:val="0"/>
        <w:jc w:val="left"/>
      </w:pPr>
      <w:r>
        <w:rPr>
          <w:rFonts w:ascii="宋体" w:hAnsi="宋体"/>
          <w:b/>
          <w:kern w:val="0"/>
          <w:sz w:val="27"/>
          <w:szCs w:val="27"/>
        </w:rPr>
        <w:t>Description</w:t>
      </w:r>
    </w:p>
    <w:p w:rsidR="00EE1AD0" w:rsidRDefault="00E41558" w:rsidP="00EE1AD0">
      <w:pPr>
        <w:ind w:firstLine="420"/>
        <w:rPr>
          <w:rFonts w:hint="eastAsia"/>
        </w:rPr>
      </w:pPr>
      <w:r w:rsidRPr="00E41558">
        <w:t>Used to obtain the status of the intelligent snoring stop switch</w:t>
      </w:r>
    </w:p>
    <w:p w:rsidR="00EE1AD0" w:rsidRDefault="00005760" w:rsidP="00EE1AD0">
      <w:pPr>
        <w:pStyle w:val="3"/>
      </w:pPr>
      <w:bookmarkStart w:id="50" w:name="_Toc153819366"/>
      <w:r>
        <w:t>Parameters</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4641"/>
        <w:gridCol w:w="2177"/>
      </w:tblGrid>
      <w:tr w:rsidR="005B6207" w:rsidTr="00F26E05">
        <w:tc>
          <w:tcPr>
            <w:tcW w:w="1704"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641"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177"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E1AD0" w:rsidTr="00F26E05">
        <w:tc>
          <w:tcPr>
            <w:tcW w:w="1704" w:type="dxa"/>
          </w:tcPr>
          <w:p w:rsidR="00EE1AD0" w:rsidRDefault="00EE1AD0"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4641" w:type="dxa"/>
          </w:tcPr>
          <w:p w:rsidR="00EE1AD0" w:rsidRDefault="00EE1AD0" w:rsidP="00F26E05">
            <w:pPr>
              <w:rPr>
                <w:rFonts w:ascii="Consolas" w:hAnsi="Consolas" w:hint="eastAsia"/>
                <w:color w:val="000000"/>
                <w:sz w:val="20"/>
                <w:highlight w:val="white"/>
                <w:shd w:val="clear" w:color="FFFFFF" w:fill="D9D9D9"/>
              </w:rPr>
            </w:pPr>
            <w:r>
              <w:rPr>
                <w:rFonts w:ascii="Consolas" w:eastAsia="Consolas" w:hAnsi="Consolas" w:hint="eastAsia"/>
                <w:color w:val="000000"/>
                <w:sz w:val="20"/>
                <w:highlight w:val="white"/>
                <w:u w:val="single"/>
              </w:rPr>
              <w:t>IResultCallback</w:t>
            </w:r>
            <w:r>
              <w:rPr>
                <w:rFonts w:ascii="Consolas" w:hAnsi="Consolas" w:cs="Consolas" w:hint="eastAsia"/>
                <w:color w:val="000000"/>
                <w:kern w:val="0"/>
                <w:sz w:val="24"/>
                <w:u w:val="single"/>
              </w:rPr>
              <w:t>&lt;Byte&gt;</w:t>
            </w:r>
          </w:p>
        </w:tc>
        <w:tc>
          <w:tcPr>
            <w:tcW w:w="2177" w:type="dxa"/>
          </w:tcPr>
          <w:p w:rsidR="00EE1AD0" w:rsidRDefault="00CD7A35" w:rsidP="00F26E05">
            <w:pPr>
              <w:widowControl/>
              <w:spacing w:before="100" w:beforeAutospacing="1" w:after="100" w:afterAutospacing="1"/>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interface</w:t>
            </w:r>
          </w:p>
        </w:tc>
      </w:tr>
    </w:tbl>
    <w:p w:rsidR="00EE1AD0" w:rsidRDefault="00532FFA" w:rsidP="00EE1AD0">
      <w:pPr>
        <w:pStyle w:val="2"/>
        <w:numPr>
          <w:ilvl w:val="0"/>
          <w:numId w:val="2"/>
        </w:numPr>
        <w:spacing w:before="260" w:after="260"/>
        <w:rPr>
          <w:rFonts w:ascii="微软雅黑" w:eastAsia="微软雅黑" w:hAnsi="微软雅黑" w:cs="微软雅黑" w:hint="eastAsia"/>
        </w:rPr>
      </w:pPr>
      <w:bookmarkStart w:id="51" w:name="_Toc153812809"/>
      <w:bookmarkStart w:id="52" w:name="_Toc153819367"/>
      <w:r w:rsidRPr="00532FFA">
        <w:rPr>
          <w:rFonts w:ascii="微软雅黑" w:eastAsia="微软雅黑" w:hAnsi="微软雅黑" w:cs="微软雅黑"/>
        </w:rPr>
        <w:t>Bed bottom light switch setting</w:t>
      </w:r>
      <w:r w:rsidRPr="00532FFA">
        <w:rPr>
          <w:rFonts w:ascii="微软雅黑" w:eastAsia="微软雅黑" w:hAnsi="微软雅黑" w:cs="微软雅黑" w:hint="eastAsia"/>
        </w:rPr>
        <w:t xml:space="preserve"> </w:t>
      </w:r>
      <w:r w:rsidR="00EE1AD0">
        <w:rPr>
          <w:rFonts w:ascii="微软雅黑" w:eastAsia="微软雅黑" w:hAnsi="微软雅黑" w:cs="微软雅黑" w:hint="eastAsia"/>
        </w:rPr>
        <w:t>(BLE)</w:t>
      </w:r>
      <w:bookmarkEnd w:id="51"/>
      <w:bookmarkEnd w:id="52"/>
    </w:p>
    <w:p w:rsidR="00EE1AD0" w:rsidRDefault="00EE1AD0" w:rsidP="00EE1AD0">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bedBottomLightSet(</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onoff</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w:t>
      </w:r>
    </w:p>
    <w:p w:rsidR="00EE1AD0" w:rsidRDefault="00177D12" w:rsidP="00EE1AD0">
      <w:pPr>
        <w:autoSpaceDE w:val="0"/>
        <w:autoSpaceDN w:val="0"/>
        <w:adjustRightInd w:val="0"/>
        <w:jc w:val="left"/>
      </w:pPr>
      <w:r>
        <w:rPr>
          <w:rFonts w:ascii="宋体" w:hAnsi="宋体"/>
          <w:b/>
          <w:kern w:val="0"/>
          <w:sz w:val="27"/>
          <w:szCs w:val="27"/>
        </w:rPr>
        <w:t>Description</w:t>
      </w:r>
    </w:p>
    <w:p w:rsidR="00EE1AD0" w:rsidRDefault="00293197" w:rsidP="00EE1AD0">
      <w:pPr>
        <w:ind w:firstLine="420"/>
        <w:rPr>
          <w:rFonts w:hint="eastAsia"/>
        </w:rPr>
      </w:pPr>
      <w:r w:rsidRPr="00293197">
        <w:t>Used for setting the bed bottom light switch</w:t>
      </w:r>
    </w:p>
    <w:p w:rsidR="00EE1AD0" w:rsidRDefault="00005760" w:rsidP="00EE1AD0">
      <w:pPr>
        <w:pStyle w:val="3"/>
      </w:pPr>
      <w:bookmarkStart w:id="53" w:name="_Toc153819368"/>
      <w:r>
        <w:t>Parameters</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1948"/>
        <w:gridCol w:w="4870"/>
      </w:tblGrid>
      <w:tr w:rsidR="005B6207" w:rsidTr="00F26E05">
        <w:tc>
          <w:tcPr>
            <w:tcW w:w="1704"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48"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870" w:type="dxa"/>
          </w:tcPr>
          <w:p w:rsidR="005B6207" w:rsidRDefault="005B6207"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E1AD0" w:rsidTr="00F26E05">
        <w:tc>
          <w:tcPr>
            <w:tcW w:w="1704" w:type="dxa"/>
          </w:tcPr>
          <w:p w:rsidR="00EE1AD0" w:rsidRDefault="00EE1AD0" w:rsidP="00F26E05">
            <w:pPr>
              <w:jc w:val="left"/>
              <w:rPr>
                <w:rFonts w:ascii="Consolas" w:hAnsi="Consolas" w:hint="eastAsia"/>
                <w:color w:val="000000"/>
                <w:sz w:val="20"/>
                <w:highlight w:val="white"/>
              </w:rPr>
            </w:pPr>
            <w:r>
              <w:rPr>
                <w:rFonts w:ascii="Consolas" w:hAnsi="Consolas" w:hint="eastAsia"/>
                <w:color w:val="000000"/>
                <w:sz w:val="20"/>
                <w:highlight w:val="white"/>
              </w:rPr>
              <w:t>onoff</w:t>
            </w:r>
          </w:p>
        </w:tc>
        <w:tc>
          <w:tcPr>
            <w:tcW w:w="1948" w:type="dxa"/>
          </w:tcPr>
          <w:p w:rsidR="00EE1AD0" w:rsidRDefault="00EE1AD0" w:rsidP="00F26E05">
            <w:pPr>
              <w:jc w:val="left"/>
              <w:rPr>
                <w:rFonts w:ascii="Consolas" w:hAnsi="Consolas" w:hint="eastAsia"/>
                <w:color w:val="000000"/>
                <w:sz w:val="20"/>
                <w:highlight w:val="white"/>
              </w:rPr>
            </w:pPr>
            <w:r>
              <w:rPr>
                <w:rFonts w:ascii="Consolas" w:hAnsi="Consolas" w:hint="eastAsia"/>
                <w:color w:val="000000"/>
                <w:sz w:val="20"/>
                <w:highlight w:val="white"/>
              </w:rPr>
              <w:t>byte</w:t>
            </w:r>
          </w:p>
        </w:tc>
        <w:tc>
          <w:tcPr>
            <w:tcW w:w="4870" w:type="dxa"/>
          </w:tcPr>
          <w:p w:rsidR="00EE1AD0" w:rsidRDefault="00AE2A04" w:rsidP="00F26E05">
            <w:pPr>
              <w:jc w:val="left"/>
              <w:rPr>
                <w:rFonts w:ascii="Consolas" w:hAnsi="Consolas" w:hint="eastAsia"/>
                <w:color w:val="000000"/>
                <w:sz w:val="20"/>
                <w:highlight w:val="white"/>
              </w:rPr>
            </w:pPr>
            <w:r w:rsidRPr="00AE2A04">
              <w:rPr>
                <w:rFonts w:ascii="宋体" w:hAnsi="宋体" w:cs="宋体"/>
                <w:szCs w:val="21"/>
              </w:rPr>
              <w:t>0: Close 1: Open</w:t>
            </w:r>
          </w:p>
        </w:tc>
      </w:tr>
      <w:tr w:rsidR="00EE1AD0" w:rsidTr="00F26E05">
        <w:tc>
          <w:tcPr>
            <w:tcW w:w="1704" w:type="dxa"/>
          </w:tcPr>
          <w:p w:rsidR="00EE1AD0" w:rsidRDefault="00EE1AD0"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1948" w:type="dxa"/>
          </w:tcPr>
          <w:p w:rsidR="00EE1AD0" w:rsidRDefault="00EE1AD0" w:rsidP="00F26E05">
            <w:pPr>
              <w:rPr>
                <w:rFonts w:ascii="Consolas" w:hAnsi="Consolas" w:hint="eastAsia"/>
                <w:color w:val="000000"/>
                <w:sz w:val="20"/>
                <w:highlight w:val="white"/>
                <w:shd w:val="clear" w:color="FFFFFF" w:fill="D9D9D9"/>
              </w:rPr>
            </w:pPr>
            <w:r>
              <w:rPr>
                <w:rFonts w:ascii="Consolas" w:eastAsia="Consolas" w:hAnsi="Consolas" w:hint="eastAsia"/>
                <w:color w:val="000000"/>
                <w:sz w:val="20"/>
                <w:highlight w:val="white"/>
                <w:u w:val="single"/>
              </w:rPr>
              <w:t>IResultCallback</w:t>
            </w:r>
          </w:p>
        </w:tc>
        <w:tc>
          <w:tcPr>
            <w:tcW w:w="4870" w:type="dxa"/>
          </w:tcPr>
          <w:p w:rsidR="00EE1AD0" w:rsidRDefault="00CD7A35" w:rsidP="00F26E05">
            <w:pPr>
              <w:widowControl/>
              <w:spacing w:before="100" w:beforeAutospacing="1" w:after="100" w:afterAutospacing="1"/>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interface</w:t>
            </w:r>
          </w:p>
        </w:tc>
      </w:tr>
    </w:tbl>
    <w:p w:rsidR="00EE1AD0" w:rsidRDefault="007E6F0F" w:rsidP="00EE1AD0">
      <w:pPr>
        <w:pStyle w:val="2"/>
        <w:numPr>
          <w:ilvl w:val="0"/>
          <w:numId w:val="2"/>
        </w:numPr>
        <w:spacing w:before="260" w:after="260"/>
        <w:rPr>
          <w:rFonts w:ascii="微软雅黑" w:eastAsia="微软雅黑" w:hAnsi="微软雅黑" w:cs="微软雅黑" w:hint="eastAsia"/>
        </w:rPr>
      </w:pPr>
      <w:bookmarkStart w:id="54" w:name="_Toc153812811"/>
      <w:bookmarkStart w:id="55" w:name="_Toc153819369"/>
      <w:r w:rsidRPr="007E6F0F">
        <w:rPr>
          <w:rFonts w:ascii="微软雅黑" w:eastAsia="微软雅黑" w:hAnsi="微软雅黑" w:cs="微软雅黑"/>
        </w:rPr>
        <w:t>Obtaining the working status of the electric bed</w:t>
      </w:r>
      <w:r w:rsidRPr="007E6F0F">
        <w:rPr>
          <w:rFonts w:ascii="微软雅黑" w:eastAsia="微软雅黑" w:hAnsi="微软雅黑" w:cs="微软雅黑" w:hint="eastAsia"/>
        </w:rPr>
        <w:t xml:space="preserve"> </w:t>
      </w:r>
      <w:r w:rsidR="00EE1AD0">
        <w:rPr>
          <w:rFonts w:ascii="微软雅黑" w:eastAsia="微软雅黑" w:hAnsi="微软雅黑" w:cs="微软雅黑" w:hint="eastAsia"/>
        </w:rPr>
        <w:t>(BLE)</w:t>
      </w:r>
      <w:bookmarkEnd w:id="54"/>
      <w:bookmarkEnd w:id="55"/>
    </w:p>
    <w:p w:rsidR="00EE1AD0" w:rsidRDefault="00EE1AD0" w:rsidP="00EE1AD0">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workStatusGet(</w:t>
      </w:r>
      <w:r>
        <w:rPr>
          <w:rFonts w:ascii="Consolas" w:hAnsi="Consolas" w:cs="Consolas"/>
          <w:b/>
          <w:bCs/>
          <w:color w:val="7F0055"/>
          <w:kern w:val="0"/>
          <w:sz w:val="24"/>
        </w:rPr>
        <w:t>final</w:t>
      </w:r>
      <w:r>
        <w:rPr>
          <w:rFonts w:ascii="Consolas" w:hAnsi="Consolas" w:cs="Consolas"/>
          <w:color w:val="000000"/>
          <w:kern w:val="0"/>
          <w:sz w:val="24"/>
        </w:rPr>
        <w:t xml:space="preserve"> IResultCallback&lt;</w:t>
      </w:r>
      <w:hyperlink w:anchor="_WorkStatus" w:history="1">
        <w:r w:rsidRPr="0087630D">
          <w:rPr>
            <w:rStyle w:val="a7"/>
            <w:rFonts w:ascii="Consolas" w:hAnsi="Consolas" w:cs="Consolas"/>
            <w:kern w:val="0"/>
            <w:sz w:val="24"/>
          </w:rPr>
          <w:t>WorkStatus</w:t>
        </w:r>
      </w:hyperlink>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 xml:space="preserve">) </w:t>
      </w:r>
    </w:p>
    <w:p w:rsidR="00EE1AD0" w:rsidRDefault="00177D12" w:rsidP="00EE1AD0">
      <w:pPr>
        <w:autoSpaceDE w:val="0"/>
        <w:autoSpaceDN w:val="0"/>
        <w:adjustRightInd w:val="0"/>
        <w:jc w:val="left"/>
      </w:pPr>
      <w:r>
        <w:rPr>
          <w:rFonts w:ascii="宋体" w:hAnsi="宋体"/>
          <w:b/>
          <w:kern w:val="0"/>
          <w:sz w:val="27"/>
          <w:szCs w:val="27"/>
        </w:rPr>
        <w:t>Description</w:t>
      </w:r>
    </w:p>
    <w:p w:rsidR="00EE1AD0" w:rsidRDefault="007C052B" w:rsidP="00EE1AD0">
      <w:pPr>
        <w:ind w:firstLine="420"/>
        <w:rPr>
          <w:rFonts w:hint="eastAsia"/>
        </w:rPr>
      </w:pPr>
      <w:r w:rsidRPr="007C052B">
        <w:lastRenderedPageBreak/>
        <w:t>Used for obtaining the working status of an electric bed, including the status of the child lock switch and the bed bottom light switch</w:t>
      </w:r>
    </w:p>
    <w:p w:rsidR="00EE1AD0" w:rsidRDefault="00005760" w:rsidP="00EE1AD0">
      <w:pPr>
        <w:pStyle w:val="3"/>
      </w:pPr>
      <w:bookmarkStart w:id="56" w:name="_Toc153819370"/>
      <w:r>
        <w:t>Parameters</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3933"/>
        <w:gridCol w:w="2885"/>
      </w:tblGrid>
      <w:tr w:rsidR="00D946AE" w:rsidTr="00F26E05">
        <w:tc>
          <w:tcPr>
            <w:tcW w:w="1704" w:type="dxa"/>
          </w:tcPr>
          <w:p w:rsidR="00D946AE" w:rsidRDefault="00D946A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933" w:type="dxa"/>
          </w:tcPr>
          <w:p w:rsidR="00D946AE" w:rsidRDefault="00D946A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85" w:type="dxa"/>
          </w:tcPr>
          <w:p w:rsidR="00D946AE" w:rsidRDefault="00D946A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E1AD0" w:rsidTr="00F26E05">
        <w:tc>
          <w:tcPr>
            <w:tcW w:w="1704" w:type="dxa"/>
          </w:tcPr>
          <w:p w:rsidR="00EE1AD0" w:rsidRDefault="00EE1AD0"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933" w:type="dxa"/>
          </w:tcPr>
          <w:p w:rsidR="00EE1AD0" w:rsidRDefault="00EE1AD0" w:rsidP="00F26E05">
            <w:pPr>
              <w:rPr>
                <w:rFonts w:ascii="Consolas" w:hAnsi="Consolas" w:hint="eastAsia"/>
                <w:color w:val="000000"/>
                <w:sz w:val="20"/>
                <w:highlight w:val="white"/>
                <w:shd w:val="clear" w:color="FFFFFF" w:fill="D9D9D9"/>
              </w:rPr>
            </w:pPr>
            <w:r>
              <w:rPr>
                <w:rFonts w:ascii="Consolas" w:eastAsia="Consolas" w:hAnsi="Consolas" w:hint="eastAsia"/>
                <w:color w:val="000000"/>
                <w:sz w:val="20"/>
                <w:highlight w:val="white"/>
                <w:u w:val="single"/>
              </w:rPr>
              <w:t>IResultCallback</w:t>
            </w:r>
            <w:r>
              <w:rPr>
                <w:rFonts w:ascii="Consolas" w:hAnsi="Consolas" w:cs="Consolas"/>
                <w:color w:val="000000"/>
                <w:kern w:val="0"/>
                <w:sz w:val="24"/>
              </w:rPr>
              <w:t>&lt;</w:t>
            </w:r>
            <w:hyperlink w:anchor="_WorkStatus" w:history="1">
              <w:r w:rsidRPr="0087630D">
                <w:rPr>
                  <w:rStyle w:val="a7"/>
                  <w:rFonts w:ascii="Consolas" w:hAnsi="Consolas" w:cs="Consolas"/>
                  <w:kern w:val="0"/>
                  <w:sz w:val="24"/>
                </w:rPr>
                <w:t>WorkStatus</w:t>
              </w:r>
            </w:hyperlink>
            <w:r>
              <w:rPr>
                <w:rFonts w:ascii="Consolas" w:hAnsi="Consolas" w:cs="Consolas"/>
                <w:color w:val="000000"/>
                <w:kern w:val="0"/>
                <w:sz w:val="24"/>
              </w:rPr>
              <w:t>&gt;</w:t>
            </w:r>
          </w:p>
        </w:tc>
        <w:tc>
          <w:tcPr>
            <w:tcW w:w="2885" w:type="dxa"/>
          </w:tcPr>
          <w:p w:rsidR="00EE1AD0" w:rsidRDefault="00CD7A35" w:rsidP="00F26E05">
            <w:pPr>
              <w:widowControl/>
              <w:spacing w:before="100" w:beforeAutospacing="1" w:after="100" w:afterAutospacing="1"/>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interface</w:t>
            </w:r>
          </w:p>
        </w:tc>
      </w:tr>
    </w:tbl>
    <w:p w:rsidR="00CD101B" w:rsidRDefault="00CD101B">
      <w:pPr>
        <w:rPr>
          <w:rFonts w:ascii="微软雅黑" w:eastAsia="微软雅黑" w:hAnsi="微软雅黑" w:cs="微软雅黑"/>
          <w:b/>
          <w:bCs/>
          <w:sz w:val="28"/>
          <w:szCs w:val="36"/>
        </w:rPr>
      </w:pPr>
    </w:p>
    <w:p w:rsidR="008C0C5C" w:rsidRDefault="00A77FF2">
      <w:pPr>
        <w:pStyle w:val="2"/>
        <w:numPr>
          <w:ilvl w:val="0"/>
          <w:numId w:val="2"/>
        </w:numPr>
        <w:rPr>
          <w:rFonts w:ascii="微软雅黑" w:eastAsia="微软雅黑" w:hAnsi="微软雅黑" w:cs="微软雅黑"/>
        </w:rPr>
      </w:pPr>
      <w:bookmarkStart w:id="57" w:name="_Toc153819371"/>
      <w:r w:rsidRPr="00A77FF2">
        <w:rPr>
          <w:rFonts w:ascii="微软雅黑" w:eastAsia="微软雅黑" w:hAnsi="微软雅黑" w:cs="微软雅黑"/>
        </w:rPr>
        <w:t>Login to the server</w:t>
      </w:r>
      <w:r w:rsidR="00EE1AD0">
        <w:rPr>
          <w:rFonts w:ascii="微软雅黑" w:eastAsia="微软雅黑" w:hAnsi="微软雅黑" w:cs="微软雅黑" w:hint="eastAsia"/>
        </w:rPr>
        <w:t>(TCP)</w:t>
      </w:r>
      <w:bookmarkEnd w:id="57"/>
    </w:p>
    <w:p w:rsidR="008C0C5C" w:rsidRPr="00111D15" w:rsidRDefault="00507D34" w:rsidP="00111D15">
      <w:pPr>
        <w:autoSpaceDE w:val="0"/>
        <w:autoSpaceDN w:val="0"/>
        <w:adjustRightInd w:val="0"/>
        <w:jc w:val="left"/>
        <w:rPr>
          <w:rFonts w:ascii="Consolas" w:hAnsi="Consolas" w:cs="Consolas"/>
          <w:kern w:val="0"/>
          <w:sz w:val="24"/>
        </w:rPr>
      </w:pPr>
      <w:r w:rsidRPr="00111D15">
        <w:rPr>
          <w:rFonts w:ascii="Consolas" w:hAnsi="Consolas" w:cs="Consolas"/>
          <w:b/>
          <w:bCs/>
          <w:color w:val="7F0055"/>
          <w:kern w:val="0"/>
          <w:sz w:val="24"/>
        </w:rPr>
        <w:t>public</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void</w:t>
      </w:r>
      <w:r w:rsidRPr="00111D15">
        <w:rPr>
          <w:rFonts w:ascii="Consolas" w:hAnsi="Consolas" w:cs="Consolas"/>
          <w:color w:val="000000"/>
          <w:kern w:val="0"/>
          <w:sz w:val="24"/>
        </w:rPr>
        <w:t xml:space="preserve"> login(</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ip</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int</w:t>
      </w:r>
      <w:r w:rsidRPr="00111D15">
        <w:rPr>
          <w:rFonts w:ascii="Consolas" w:hAnsi="Consolas" w:cs="Consolas"/>
          <w:color w:val="000000"/>
          <w:kern w:val="0"/>
          <w:sz w:val="24"/>
        </w:rPr>
        <w:t xml:space="preserve"> </w:t>
      </w:r>
      <w:r w:rsidRPr="00111D15">
        <w:rPr>
          <w:rFonts w:ascii="Consolas" w:hAnsi="Consolas" w:cs="Consolas"/>
          <w:color w:val="6A3E3E"/>
          <w:kern w:val="0"/>
          <w:sz w:val="24"/>
        </w:rPr>
        <w:t>port</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sid</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deviceId</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IResultCallback&lt;Void&gt; </w:t>
      </w:r>
      <w:r w:rsidRPr="00111D15">
        <w:rPr>
          <w:rFonts w:ascii="Consolas" w:hAnsi="Consolas" w:cs="Consolas"/>
          <w:color w:val="6A3E3E"/>
          <w:kern w:val="0"/>
          <w:sz w:val="24"/>
        </w:rPr>
        <w:t>cb</w:t>
      </w:r>
      <w:r w:rsidRPr="00111D15">
        <w:rPr>
          <w:rFonts w:ascii="Consolas" w:hAnsi="Consolas" w:cs="Consolas"/>
          <w:color w:val="000000"/>
          <w:kern w:val="0"/>
          <w:sz w:val="24"/>
        </w:rPr>
        <w:t>)</w:t>
      </w:r>
      <w:r w:rsidR="002B42D4" w:rsidRPr="00111D15">
        <w:rPr>
          <w:rFonts w:ascii="Consolas" w:eastAsia="Consolas" w:hAnsi="Consolas" w:hint="eastAsia"/>
          <w:color w:val="000000"/>
          <w:sz w:val="20"/>
          <w:highlight w:val="white"/>
        </w:rPr>
        <w:t xml:space="preserve"> </w:t>
      </w:r>
    </w:p>
    <w:p w:rsidR="008C0C5C" w:rsidRDefault="002B42D4">
      <w:pPr>
        <w:pStyle w:val="3"/>
        <w:rPr>
          <w:rFonts w:hint="default"/>
        </w:rPr>
      </w:pPr>
      <w:bookmarkStart w:id="58" w:name="_Toc153819372"/>
      <w:r>
        <w:t>Description</w:t>
      </w:r>
      <w:bookmarkEnd w:id="58"/>
    </w:p>
    <w:p w:rsidR="008C0C5C" w:rsidRDefault="001D5E60">
      <w:pPr>
        <w:ind w:firstLine="420"/>
      </w:pPr>
      <w:r w:rsidRPr="001D5E60">
        <w:t>It is used to connect and log in to the server. IP, port and Sid are obtained through the authentication interface. Please refer to demo for specific usage</w:t>
      </w:r>
    </w:p>
    <w:p w:rsidR="008C0C5C" w:rsidRDefault="002B42D4">
      <w:pPr>
        <w:pStyle w:val="3"/>
        <w:rPr>
          <w:rFonts w:hint="default"/>
        </w:rPr>
      </w:pPr>
      <w:bookmarkStart w:id="59" w:name="_Toc153819373"/>
      <w:r>
        <w:t>Parameters</w:t>
      </w:r>
      <w:bookmarkEnd w:id="59"/>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835"/>
        <w:gridCol w:w="4227"/>
      </w:tblGrid>
      <w:tr w:rsidR="008C0C5C" w:rsidTr="00050E54">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22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ip</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BC7AAA">
            <w:pPr>
              <w:rPr>
                <w:rFonts w:ascii="Consolas" w:hAnsi="Consolas"/>
                <w:color w:val="000000"/>
                <w:sz w:val="20"/>
                <w:highlight w:val="white"/>
                <w:shd w:val="clear" w:color="FFFFFF" w:fill="D9D9D9"/>
              </w:rPr>
            </w:pPr>
            <w:r w:rsidRPr="00BC7AAA">
              <w:rPr>
                <w:rFonts w:ascii="Consolas" w:hAnsi="Consolas"/>
                <w:color w:val="000000"/>
                <w:sz w:val="20"/>
                <w:shd w:val="clear" w:color="FFFFFF" w:fill="D9D9D9"/>
              </w:rPr>
              <w:t>Server IP</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port</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4227" w:type="dxa"/>
            <w:shd w:val="clear" w:color="auto" w:fill="auto"/>
          </w:tcPr>
          <w:p w:rsidR="0024015B" w:rsidRDefault="0008467D">
            <w:pPr>
              <w:rPr>
                <w:rFonts w:ascii="Consolas" w:hAnsi="Consolas"/>
                <w:color w:val="000000"/>
                <w:sz w:val="20"/>
                <w:highlight w:val="white"/>
                <w:shd w:val="clear" w:color="FFFFFF" w:fill="D9D9D9"/>
              </w:rPr>
            </w:pPr>
            <w:r w:rsidRPr="0008467D">
              <w:rPr>
                <w:rFonts w:ascii="Consolas" w:hAnsi="Consolas"/>
                <w:color w:val="000000"/>
                <w:sz w:val="20"/>
                <w:shd w:val="clear" w:color="FFFFFF" w:fill="D9D9D9"/>
              </w:rPr>
              <w:t>Server port</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sid</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B91688">
            <w:pPr>
              <w:rPr>
                <w:rFonts w:ascii="Consolas" w:hAnsi="Consolas"/>
                <w:color w:val="000000"/>
                <w:sz w:val="20"/>
                <w:highlight w:val="white"/>
                <w:shd w:val="clear" w:color="FFFFFF" w:fill="D9D9D9"/>
              </w:rPr>
            </w:pPr>
            <w:r w:rsidRPr="00B91688">
              <w:t>Sid information</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DF2B5C">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24015B" w:rsidTr="00050E54">
        <w:tc>
          <w:tcPr>
            <w:tcW w:w="1384" w:type="dxa"/>
            <w:shd w:val="clear" w:color="auto" w:fill="auto"/>
          </w:tcPr>
          <w:p w:rsidR="0024015B" w:rsidRDefault="0024015B"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24015B" w:rsidRDefault="0024015B" w:rsidP="00AF70E0">
            <w:pPr>
              <w:rPr>
                <w:rFonts w:ascii="Consolas" w:hAnsi="Consolas"/>
                <w:color w:val="000000"/>
                <w:sz w:val="20"/>
                <w:highlight w:val="white"/>
                <w:shd w:val="clear" w:color="FFFFFF" w:fill="D9D9D9"/>
              </w:rPr>
            </w:pPr>
            <w:r>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&lt;Void&gt;</w:t>
            </w:r>
          </w:p>
        </w:tc>
        <w:tc>
          <w:tcPr>
            <w:tcW w:w="4227" w:type="dxa"/>
            <w:shd w:val="clear" w:color="auto" w:fill="auto"/>
          </w:tcPr>
          <w:p w:rsidR="0024015B" w:rsidRDefault="000C7606">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7C7C5A">
      <w:pPr>
        <w:pStyle w:val="2"/>
        <w:numPr>
          <w:ilvl w:val="0"/>
          <w:numId w:val="2"/>
        </w:numPr>
        <w:rPr>
          <w:rFonts w:ascii="微软雅黑" w:eastAsia="微软雅黑" w:hAnsi="微软雅黑" w:cs="微软雅黑"/>
        </w:rPr>
      </w:pPr>
      <w:bookmarkStart w:id="60" w:name="_Toc153819374"/>
      <w:r>
        <w:rPr>
          <w:rFonts w:ascii="微软雅黑" w:eastAsia="微软雅黑" w:hAnsi="微软雅黑" w:cs="微软雅黑"/>
        </w:rPr>
        <w:t xml:space="preserve">Query the </w:t>
      </w:r>
      <w:r>
        <w:rPr>
          <w:rFonts w:ascii="微软雅黑" w:eastAsia="微软雅黑" w:hAnsi="微软雅黑" w:cs="微软雅黑" w:hint="eastAsia"/>
        </w:rPr>
        <w:t>device</w:t>
      </w:r>
      <w:r w:rsidRPr="007C7C5A">
        <w:rPr>
          <w:rFonts w:ascii="微软雅黑" w:eastAsia="微软雅黑" w:hAnsi="微软雅黑" w:cs="微软雅黑"/>
        </w:rPr>
        <w:t xml:space="preserve"> online status</w:t>
      </w:r>
      <w:r w:rsidR="00570051">
        <w:rPr>
          <w:rFonts w:ascii="微软雅黑" w:eastAsia="微软雅黑" w:hAnsi="微软雅黑" w:cs="微软雅黑" w:hint="eastAsia"/>
        </w:rPr>
        <w:t>(TCP)</w:t>
      </w:r>
      <w:bookmarkEnd w:id="60"/>
    </w:p>
    <w:p w:rsidR="008C0C5C" w:rsidRDefault="008C0C5C">
      <w:pPr>
        <w:rPr>
          <w:rFonts w:ascii="Consolas" w:eastAsia="Consolas" w:hAnsi="Consolas"/>
          <w:b/>
          <w:color w:val="7F0055"/>
          <w:sz w:val="20"/>
          <w:highlight w:val="white"/>
        </w:rPr>
      </w:pPr>
    </w:p>
    <w:p w:rsidR="008C0C5C" w:rsidRPr="003B3A6B" w:rsidRDefault="003B3A6B" w:rsidP="003B3A6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queryDeviceOnlineState(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IResultCallback&lt;Byte&gt; </w:t>
      </w:r>
      <w:r>
        <w:rPr>
          <w:rFonts w:ascii="Consolas" w:hAnsi="Consolas" w:cs="Consolas"/>
          <w:color w:val="6A3E3E"/>
          <w:kern w:val="0"/>
          <w:sz w:val="24"/>
        </w:rPr>
        <w:t>cb</w:t>
      </w:r>
      <w:r>
        <w:rPr>
          <w:rFonts w:ascii="Consolas" w:hAnsi="Consolas" w:cs="Consolas"/>
          <w:color w:val="000000"/>
          <w:kern w:val="0"/>
          <w:sz w:val="24"/>
        </w:rPr>
        <w:t>)</w:t>
      </w:r>
      <w:r w:rsidR="002B42D4">
        <w:rPr>
          <w:rFonts w:ascii="Consolas" w:eastAsia="Consolas" w:hAnsi="Consolas" w:hint="eastAsia"/>
          <w:color w:val="000000"/>
          <w:sz w:val="20"/>
          <w:highlight w:val="white"/>
        </w:rPr>
        <w:t xml:space="preserve"> </w:t>
      </w:r>
    </w:p>
    <w:p w:rsidR="008C0C5C" w:rsidRDefault="002B42D4">
      <w:pPr>
        <w:pStyle w:val="3"/>
        <w:rPr>
          <w:rFonts w:hint="default"/>
        </w:rPr>
      </w:pPr>
      <w:bookmarkStart w:id="61" w:name="_Toc153819375"/>
      <w:r>
        <w:t>Description</w:t>
      </w:r>
      <w:bookmarkEnd w:id="61"/>
    </w:p>
    <w:p w:rsidR="008C0C5C" w:rsidRDefault="001F218F">
      <w:pPr>
        <w:ind w:firstLine="420"/>
        <w:rPr>
          <w:rFonts w:ascii="Consolas" w:eastAsia="Consolas" w:hAnsi="Consolas"/>
          <w:color w:val="000000"/>
          <w:sz w:val="20"/>
          <w:highlight w:val="white"/>
        </w:rPr>
      </w:pPr>
      <w:r w:rsidRPr="001F218F">
        <w:t xml:space="preserve">It is used to query the online status of </w:t>
      </w:r>
      <w:r w:rsidR="00090F1F">
        <w:t>Device</w:t>
      </w:r>
      <w:r w:rsidR="002B42D4">
        <w:rPr>
          <w:rFonts w:hint="eastAsia"/>
        </w:rPr>
        <w:t xml:space="preserve"> </w:t>
      </w:r>
    </w:p>
    <w:p w:rsidR="008C0C5C" w:rsidRDefault="002B42D4">
      <w:pPr>
        <w:pStyle w:val="3"/>
        <w:rPr>
          <w:rFonts w:hint="default"/>
        </w:rPr>
      </w:pPr>
      <w:bookmarkStart w:id="62" w:name="_Toc153819376"/>
      <w:r>
        <w:t>Parameters</w:t>
      </w:r>
      <w:bookmarkEnd w:id="6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835"/>
        <w:gridCol w:w="4623"/>
      </w:tblGrid>
      <w:tr w:rsidR="008C0C5C" w:rsidTr="00F01A4F">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62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031F5" w:rsidTr="00F01A4F">
        <w:tc>
          <w:tcPr>
            <w:tcW w:w="1384" w:type="dxa"/>
            <w:shd w:val="clear" w:color="auto" w:fill="auto"/>
          </w:tcPr>
          <w:p w:rsidR="009031F5" w:rsidRDefault="009031F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deviceType</w:t>
            </w:r>
          </w:p>
        </w:tc>
        <w:tc>
          <w:tcPr>
            <w:tcW w:w="2835" w:type="dxa"/>
            <w:shd w:val="clear" w:color="auto" w:fill="auto"/>
          </w:tcPr>
          <w:p w:rsidR="009031F5" w:rsidRDefault="009031F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623" w:type="dxa"/>
            <w:shd w:val="clear" w:color="auto" w:fill="auto"/>
          </w:tcPr>
          <w:p w:rsidR="009031F5" w:rsidRDefault="00090F1F">
            <w:pPr>
              <w:rPr>
                <w:rFonts w:ascii="Consolas" w:hAnsi="Consolas"/>
                <w:color w:val="000000"/>
                <w:sz w:val="20"/>
                <w:highlight w:val="white"/>
                <w:shd w:val="clear" w:color="FFFFFF" w:fill="D9D9D9"/>
              </w:rPr>
            </w:pPr>
            <w:r>
              <w:rPr>
                <w:rFonts w:ascii="Consolas" w:hAnsi="Consolas"/>
                <w:color w:val="000000"/>
                <w:sz w:val="20"/>
                <w:shd w:val="clear" w:color="FFFFFF" w:fill="D9D9D9"/>
              </w:rPr>
              <w:t>Device</w:t>
            </w:r>
            <w:r w:rsidR="00D156A4" w:rsidRPr="00D156A4">
              <w:rPr>
                <w:rFonts w:ascii="Consolas" w:hAnsi="Consolas"/>
                <w:color w:val="000000"/>
                <w:sz w:val="20"/>
                <w:shd w:val="clear" w:color="FFFFFF" w:fill="D9D9D9"/>
              </w:rPr>
              <w:t xml:space="preserve"> type</w:t>
            </w:r>
          </w:p>
        </w:tc>
      </w:tr>
      <w:tr w:rsidR="009031F5" w:rsidTr="00F01A4F">
        <w:tc>
          <w:tcPr>
            <w:tcW w:w="1384" w:type="dxa"/>
            <w:shd w:val="clear" w:color="auto" w:fill="auto"/>
          </w:tcPr>
          <w:p w:rsidR="009031F5" w:rsidRDefault="009031F5"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835" w:type="dxa"/>
            <w:shd w:val="clear" w:color="auto" w:fill="auto"/>
          </w:tcPr>
          <w:p w:rsidR="009031F5" w:rsidRDefault="009031F5"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623" w:type="dxa"/>
            <w:shd w:val="clear" w:color="auto" w:fill="auto"/>
          </w:tcPr>
          <w:p w:rsidR="009031F5" w:rsidRDefault="00D156A4">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D348C" w:rsidTr="00F01A4F">
        <w:tc>
          <w:tcPr>
            <w:tcW w:w="1384" w:type="dxa"/>
            <w:shd w:val="clear" w:color="auto" w:fill="auto"/>
          </w:tcPr>
          <w:p w:rsidR="00CD348C" w:rsidRDefault="00CD348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CD348C" w:rsidRDefault="00CD348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IResultCallback&lt;Byte&gt;</w:t>
            </w:r>
          </w:p>
        </w:tc>
        <w:tc>
          <w:tcPr>
            <w:tcW w:w="4623" w:type="dxa"/>
            <w:shd w:val="clear" w:color="auto" w:fill="auto"/>
          </w:tcPr>
          <w:p w:rsidR="00CD348C" w:rsidRDefault="00C7061B">
            <w:pPr>
              <w:rPr>
                <w:rFonts w:ascii="Consolas" w:hAnsi="Consolas"/>
                <w:color w:val="000000"/>
                <w:sz w:val="20"/>
                <w:highlight w:val="white"/>
                <w:shd w:val="clear" w:color="FFFFFF" w:fill="D9D9D9"/>
              </w:rPr>
            </w:pPr>
            <w:r w:rsidRPr="00C7061B">
              <w:rPr>
                <w:rFonts w:ascii="Consolas" w:hAnsi="Consolas"/>
                <w:color w:val="000000"/>
                <w:sz w:val="20"/>
                <w:shd w:val="clear" w:color="FFFFFF" w:fill="D9D9D9"/>
              </w:rPr>
              <w:t>Callback interface, 0: not online 1: online 0xff: unknown state</w:t>
            </w:r>
          </w:p>
        </w:tc>
      </w:tr>
    </w:tbl>
    <w:p w:rsidR="008C0C5C" w:rsidRDefault="008C0C5C">
      <w:pPr>
        <w:rPr>
          <w:rFonts w:ascii="Consolas" w:eastAsia="Consolas" w:hAnsi="Consolas"/>
          <w:color w:val="000000"/>
          <w:sz w:val="20"/>
          <w:highlight w:val="white"/>
        </w:rPr>
      </w:pPr>
    </w:p>
    <w:p w:rsidR="008C0C5C" w:rsidRDefault="003F7B44">
      <w:pPr>
        <w:pStyle w:val="2"/>
        <w:numPr>
          <w:ilvl w:val="0"/>
          <w:numId w:val="2"/>
        </w:numPr>
        <w:rPr>
          <w:rFonts w:ascii="微软雅黑" w:eastAsia="微软雅黑" w:hAnsi="微软雅黑" w:cs="微软雅黑"/>
        </w:rPr>
      </w:pPr>
      <w:bookmarkStart w:id="63" w:name="_Toc153819377"/>
      <w:r>
        <w:rPr>
          <w:rFonts w:ascii="微软雅黑" w:eastAsia="微软雅黑" w:hAnsi="微软雅黑" w:cs="微软雅黑" w:hint="eastAsia"/>
        </w:rPr>
        <w:t>Query</w:t>
      </w:r>
      <w:r w:rsidRPr="003F7B44">
        <w:rPr>
          <w:rFonts w:ascii="微软雅黑" w:eastAsia="微软雅黑" w:hAnsi="微软雅黑" w:cs="微软雅黑"/>
        </w:rPr>
        <w:t xml:space="preserve"> sleep status</w:t>
      </w:r>
      <w:r w:rsidR="00207834">
        <w:rPr>
          <w:rFonts w:ascii="微软雅黑" w:eastAsia="微软雅黑" w:hAnsi="微软雅黑" w:cs="微软雅黑" w:hint="eastAsia"/>
        </w:rPr>
        <w:t>(TCP)</w:t>
      </w:r>
      <w:bookmarkEnd w:id="63"/>
    </w:p>
    <w:p w:rsidR="004820B4" w:rsidRPr="004820B4" w:rsidRDefault="004820B4" w:rsidP="004820B4">
      <w:pPr>
        <w:autoSpaceDE w:val="0"/>
        <w:autoSpaceDN w:val="0"/>
        <w:adjustRightInd w:val="0"/>
        <w:jc w:val="left"/>
        <w:rPr>
          <w:rFonts w:ascii="Consolas" w:hAnsi="Consolas" w:cs="Consolas"/>
          <w:kern w:val="0"/>
          <w:sz w:val="24"/>
        </w:rPr>
      </w:pPr>
      <w:r w:rsidRPr="004820B4">
        <w:rPr>
          <w:rFonts w:ascii="Consolas" w:hAnsi="Consolas" w:cs="Consolas"/>
          <w:b/>
          <w:bCs/>
          <w:color w:val="7F0055"/>
          <w:kern w:val="0"/>
          <w:sz w:val="24"/>
        </w:rPr>
        <w:t>public</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void</w:t>
      </w:r>
      <w:r w:rsidRPr="004820B4">
        <w:rPr>
          <w:rFonts w:ascii="Consolas" w:hAnsi="Consolas" w:cs="Consolas"/>
          <w:color w:val="000000"/>
          <w:kern w:val="0"/>
          <w:sz w:val="24"/>
        </w:rPr>
        <w:t xml:space="preserve"> querySleepState(</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short</w:t>
      </w:r>
      <w:r w:rsidRPr="004820B4">
        <w:rPr>
          <w:rFonts w:ascii="Consolas" w:hAnsi="Consolas" w:cs="Consolas"/>
          <w:color w:val="000000"/>
          <w:kern w:val="0"/>
          <w:sz w:val="24"/>
        </w:rPr>
        <w:t xml:space="preserve"> </w:t>
      </w:r>
      <w:r w:rsidRPr="004820B4">
        <w:rPr>
          <w:rFonts w:ascii="Consolas" w:hAnsi="Consolas" w:cs="Consolas"/>
          <w:color w:val="6A3E3E"/>
          <w:kern w:val="0"/>
          <w:sz w:val="24"/>
        </w:rPr>
        <w:t>deviceType</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String </w:t>
      </w:r>
      <w:r w:rsidRPr="004820B4">
        <w:rPr>
          <w:rFonts w:ascii="Consolas" w:hAnsi="Consolas" w:cs="Consolas"/>
          <w:color w:val="6A3E3E"/>
          <w:kern w:val="0"/>
          <w:sz w:val="24"/>
        </w:rPr>
        <w:t>deviceId</w:t>
      </w:r>
      <w:r w:rsidRPr="004820B4">
        <w:rPr>
          <w:rFonts w:ascii="Consolas" w:hAnsi="Consolas" w:cs="Consolas"/>
          <w:color w:val="000000"/>
          <w:kern w:val="0"/>
          <w:sz w:val="24"/>
        </w:rPr>
        <w:t xml:space="preserve">, </w:t>
      </w:r>
      <w:r w:rsidR="00A7450B">
        <w:rPr>
          <w:rFonts w:ascii="Consolas" w:hAnsi="Consolas" w:cs="Consolas"/>
          <w:b/>
          <w:bCs/>
          <w:color w:val="7F0055"/>
          <w:kern w:val="0"/>
          <w:sz w:val="24"/>
        </w:rPr>
        <w:t>final</w:t>
      </w:r>
      <w:r w:rsidR="00A7450B">
        <w:rPr>
          <w:rFonts w:ascii="Consolas" w:hAnsi="Consolas" w:cs="Consolas"/>
          <w:color w:val="000000"/>
          <w:kern w:val="0"/>
          <w:sz w:val="24"/>
        </w:rPr>
        <w:t xml:space="preserve"> </w:t>
      </w:r>
      <w:r w:rsidR="00A7450B" w:rsidRPr="005B2194">
        <w:rPr>
          <w:rFonts w:ascii="Consolas" w:hAnsi="Consolas" w:cs="Consolas" w:hint="eastAsia"/>
          <w:b/>
          <w:bCs/>
          <w:color w:val="7F0055"/>
          <w:kern w:val="0"/>
          <w:sz w:val="24"/>
        </w:rPr>
        <w:t>int</w:t>
      </w:r>
      <w:r w:rsidR="00A7450B">
        <w:rPr>
          <w:rFonts w:ascii="Consolas" w:hAnsi="Consolas" w:cs="Consolas"/>
          <w:color w:val="000000"/>
          <w:kern w:val="0"/>
          <w:sz w:val="24"/>
        </w:rPr>
        <w:t xml:space="preserve"> </w:t>
      </w:r>
      <w:r w:rsidR="00A7450B">
        <w:rPr>
          <w:rFonts w:ascii="Consolas" w:hAnsi="Consolas" w:cs="Consolas" w:hint="eastAsia"/>
          <w:color w:val="6A3E3E"/>
          <w:kern w:val="0"/>
          <w:sz w:val="24"/>
        </w:rPr>
        <w:t>num</w:t>
      </w:r>
      <w:r w:rsidR="00A7450B">
        <w:rPr>
          <w:rFonts w:ascii="Consolas" w:hAnsi="Consolas" w:cs="Consolas"/>
          <w:color w:val="000000"/>
          <w:kern w:val="0"/>
          <w:sz w:val="24"/>
        </w:rPr>
        <w:t>,</w:t>
      </w:r>
      <w:r w:rsidR="00A7450B">
        <w:rPr>
          <w:rFonts w:ascii="Consolas" w:hAnsi="Consolas" w:cs="Consolas" w:hint="eastAsia"/>
          <w:color w:val="000000"/>
          <w:kern w:val="0"/>
          <w:sz w:val="24"/>
        </w:rPr>
        <w:t xml:space="preserve"> </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IResultCallback&lt;</w:t>
      </w:r>
      <w:hyperlink w:anchor="_SleepState" w:history="1">
        <w:r w:rsidRPr="004820B4">
          <w:rPr>
            <w:rStyle w:val="a7"/>
            <w:rFonts w:ascii="Consolas" w:hAnsi="Consolas" w:cs="Consolas"/>
            <w:kern w:val="0"/>
            <w:sz w:val="24"/>
          </w:rPr>
          <w:t>SleepState</w:t>
        </w:r>
      </w:hyperlink>
      <w:r w:rsidRPr="004820B4">
        <w:rPr>
          <w:rFonts w:ascii="Consolas" w:hAnsi="Consolas" w:cs="Consolas"/>
          <w:color w:val="000000"/>
          <w:kern w:val="0"/>
          <w:sz w:val="24"/>
        </w:rPr>
        <w:t xml:space="preserve">&gt; </w:t>
      </w:r>
      <w:r w:rsidRPr="004820B4">
        <w:rPr>
          <w:rFonts w:ascii="Consolas" w:hAnsi="Consolas" w:cs="Consolas"/>
          <w:color w:val="6A3E3E"/>
          <w:kern w:val="0"/>
          <w:sz w:val="24"/>
        </w:rPr>
        <w:t>cb</w:t>
      </w:r>
      <w:r w:rsidRPr="004820B4">
        <w:rPr>
          <w:rFonts w:ascii="Consolas" w:hAnsi="Consolas" w:cs="Consolas"/>
          <w:color w:val="000000"/>
          <w:kern w:val="0"/>
          <w:sz w:val="24"/>
        </w:rPr>
        <w:t>)</w:t>
      </w:r>
    </w:p>
    <w:p w:rsidR="008C0C5C" w:rsidRDefault="002B42D4">
      <w:pPr>
        <w:pStyle w:val="3"/>
        <w:rPr>
          <w:rFonts w:hint="default"/>
        </w:rPr>
      </w:pPr>
      <w:bookmarkStart w:id="64" w:name="_Toc153819378"/>
      <w:r>
        <w:t>Description</w:t>
      </w:r>
      <w:bookmarkEnd w:id="64"/>
    </w:p>
    <w:p w:rsidR="008C0C5C" w:rsidRDefault="00EC6418">
      <w:pPr>
        <w:ind w:firstLine="420"/>
        <w:rPr>
          <w:rFonts w:ascii="Consolas" w:hAnsi="Consolas"/>
          <w:color w:val="000000"/>
          <w:sz w:val="20"/>
          <w:highlight w:val="white"/>
        </w:rPr>
      </w:pPr>
      <w:r w:rsidRPr="00EC6418">
        <w:rPr>
          <w:rFonts w:ascii="Consolas" w:hAnsi="Consolas"/>
          <w:color w:val="000000"/>
          <w:sz w:val="20"/>
        </w:rPr>
        <w:t>Used to query sleep status</w:t>
      </w:r>
    </w:p>
    <w:p w:rsidR="008C0C5C" w:rsidRDefault="002B42D4">
      <w:pPr>
        <w:pStyle w:val="3"/>
        <w:rPr>
          <w:rFonts w:hint="default"/>
        </w:rPr>
      </w:pPr>
      <w:bookmarkStart w:id="65" w:name="_Toc153819379"/>
      <w:r>
        <w:t>Parameters</w:t>
      </w:r>
      <w:bookmarkEnd w:id="6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552"/>
        <w:gridCol w:w="4906"/>
      </w:tblGrid>
      <w:tr w:rsidR="008C0C5C" w:rsidTr="001B5970">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55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90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547AC" w:rsidTr="001B5970">
        <w:tc>
          <w:tcPr>
            <w:tcW w:w="1384"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552"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906" w:type="dxa"/>
            <w:shd w:val="clear" w:color="auto" w:fill="auto"/>
          </w:tcPr>
          <w:p w:rsidR="009547AC" w:rsidRDefault="00090F1F">
            <w:r>
              <w:rPr>
                <w:rFonts w:ascii="Consolas" w:hAnsi="Consolas"/>
                <w:color w:val="000000"/>
                <w:sz w:val="20"/>
                <w:shd w:val="clear" w:color="FFFFFF" w:fill="D9D9D9"/>
              </w:rPr>
              <w:t>Device</w:t>
            </w:r>
            <w:r w:rsidR="00D87909" w:rsidRPr="00D156A4">
              <w:rPr>
                <w:rFonts w:ascii="Consolas" w:hAnsi="Consolas"/>
                <w:color w:val="000000"/>
                <w:sz w:val="20"/>
                <w:shd w:val="clear" w:color="FFFFFF" w:fill="D9D9D9"/>
              </w:rPr>
              <w:t xml:space="preserve"> type</w:t>
            </w:r>
          </w:p>
        </w:tc>
      </w:tr>
      <w:tr w:rsidR="009547AC" w:rsidTr="001B5970">
        <w:tc>
          <w:tcPr>
            <w:tcW w:w="1384" w:type="dxa"/>
            <w:shd w:val="clear" w:color="auto" w:fill="auto"/>
          </w:tcPr>
          <w:p w:rsidR="009547AC" w:rsidRDefault="009547AC"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552" w:type="dxa"/>
            <w:shd w:val="clear" w:color="auto" w:fill="auto"/>
          </w:tcPr>
          <w:p w:rsidR="009547AC" w:rsidRDefault="009547AC"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906" w:type="dxa"/>
            <w:shd w:val="clear" w:color="auto" w:fill="auto"/>
          </w:tcPr>
          <w:p w:rsidR="009547AC" w:rsidRDefault="00EF00AC">
            <w:r w:rsidRPr="00DF2B5C">
              <w:rPr>
                <w:rFonts w:ascii="Consolas" w:hAnsi="Consolas"/>
                <w:color w:val="000000"/>
                <w:sz w:val="20"/>
                <w:shd w:val="clear" w:color="FFFFFF" w:fill="D9D9D9"/>
              </w:rPr>
              <w:t>Device ciphertext ID</w:t>
            </w:r>
          </w:p>
        </w:tc>
      </w:tr>
      <w:tr w:rsidR="00A7450B" w:rsidTr="001B5970">
        <w:tc>
          <w:tcPr>
            <w:tcW w:w="1384" w:type="dxa"/>
            <w:shd w:val="clear" w:color="auto" w:fill="auto"/>
          </w:tcPr>
          <w:p w:rsidR="00A7450B" w:rsidRDefault="007D2C60" w:rsidP="00AF70E0">
            <w:pPr>
              <w:jc w:val="left"/>
              <w:rPr>
                <w:rFonts w:ascii="Consolas" w:hAnsi="Consolas"/>
                <w:color w:val="000000"/>
                <w:sz w:val="20"/>
                <w:highlight w:val="white"/>
              </w:rPr>
            </w:pPr>
            <w:r>
              <w:rPr>
                <w:rFonts w:ascii="Consolas" w:hAnsi="Consolas" w:hint="eastAsia"/>
                <w:color w:val="000000"/>
                <w:sz w:val="20"/>
                <w:highlight w:val="white"/>
              </w:rPr>
              <w:t>num</w:t>
            </w:r>
          </w:p>
        </w:tc>
        <w:tc>
          <w:tcPr>
            <w:tcW w:w="2552" w:type="dxa"/>
            <w:shd w:val="clear" w:color="auto" w:fill="auto"/>
          </w:tcPr>
          <w:p w:rsidR="00A7450B" w:rsidRDefault="007D2C60"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4906" w:type="dxa"/>
            <w:shd w:val="clear" w:color="auto" w:fill="auto"/>
          </w:tcPr>
          <w:p w:rsidR="00A7450B" w:rsidRPr="00DF2B5C" w:rsidRDefault="005F2451">
            <w:pPr>
              <w:rPr>
                <w:rFonts w:ascii="Consolas" w:hAnsi="Consolas"/>
                <w:color w:val="000000"/>
                <w:sz w:val="20"/>
                <w:shd w:val="clear" w:color="FFFFFF" w:fill="D9D9D9"/>
              </w:rPr>
            </w:pPr>
            <w:r w:rsidRPr="005F2451">
              <w:rPr>
                <w:rFonts w:ascii="Consolas" w:hAnsi="Consolas"/>
                <w:color w:val="000000"/>
                <w:sz w:val="20"/>
                <w:shd w:val="clear" w:color="FFFFFF" w:fill="D9D9D9"/>
              </w:rPr>
              <w:t>Left and right side numbering, 0 left side (single person version), 1 right side</w:t>
            </w:r>
          </w:p>
        </w:tc>
      </w:tr>
      <w:tr w:rsidR="009547AC" w:rsidTr="001B5970">
        <w:tc>
          <w:tcPr>
            <w:tcW w:w="1384"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552"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SleepState" w:history="1">
              <w:r w:rsidRPr="005948D2">
                <w:rPr>
                  <w:rStyle w:val="a7"/>
                  <w:rFonts w:ascii="Consolas" w:hAnsi="Consolas" w:cs="Consolas"/>
                  <w:kern w:val="0"/>
                  <w:sz w:val="24"/>
                </w:rPr>
                <w:t>SleepState</w:t>
              </w:r>
            </w:hyperlink>
            <w:r>
              <w:rPr>
                <w:rFonts w:ascii="Consolas" w:hAnsi="Consolas" w:hint="eastAsia"/>
                <w:color w:val="000000"/>
                <w:sz w:val="20"/>
                <w:highlight w:val="white"/>
                <w:shd w:val="clear" w:color="FFFFFF" w:fill="D9D9D9"/>
              </w:rPr>
              <w:t>&gt;</w:t>
            </w:r>
          </w:p>
        </w:tc>
        <w:tc>
          <w:tcPr>
            <w:tcW w:w="4906" w:type="dxa"/>
            <w:shd w:val="clear" w:color="auto" w:fill="auto"/>
          </w:tcPr>
          <w:p w:rsidR="009547AC" w:rsidRDefault="001A0C2C">
            <w:r w:rsidRPr="001A0C2C">
              <w:t xml:space="preserve">Callback interface to return sleep state information. Please refer to </w:t>
            </w:r>
            <w:r w:rsidR="001F493C">
              <w:rPr>
                <w:rFonts w:ascii="Consolas" w:hAnsi="Consolas" w:cs="Consolas" w:hint="eastAsia"/>
                <w:color w:val="000000"/>
                <w:kern w:val="0"/>
                <w:sz w:val="24"/>
              </w:rPr>
              <w:t>S</w:t>
            </w:r>
            <w:r w:rsidR="001F493C">
              <w:rPr>
                <w:rFonts w:ascii="Consolas" w:hAnsi="Consolas" w:cs="Consolas"/>
                <w:color w:val="000000"/>
                <w:kern w:val="0"/>
                <w:sz w:val="24"/>
              </w:rPr>
              <w:t>leep</w:t>
            </w:r>
            <w:r w:rsidR="001F493C">
              <w:rPr>
                <w:rFonts w:ascii="Consolas" w:hAnsi="Consolas" w:cs="Consolas" w:hint="eastAsia"/>
                <w:color w:val="000000"/>
                <w:kern w:val="0"/>
                <w:sz w:val="24"/>
              </w:rPr>
              <w:t>S</w:t>
            </w:r>
            <w:r w:rsidRPr="001F493C">
              <w:rPr>
                <w:rFonts w:ascii="Consolas" w:hAnsi="Consolas" w:cs="Consolas"/>
                <w:color w:val="000000"/>
                <w:kern w:val="0"/>
                <w:sz w:val="24"/>
              </w:rPr>
              <w:t>tate</w:t>
            </w:r>
            <w:r w:rsidRPr="001A0C2C">
              <w:t xml:space="preserve"> for details</w:t>
            </w:r>
          </w:p>
        </w:tc>
      </w:tr>
    </w:tbl>
    <w:p w:rsidR="00EF1B9B" w:rsidRDefault="00EF1B9B" w:rsidP="00EF1B9B">
      <w:pPr>
        <w:pStyle w:val="2"/>
        <w:numPr>
          <w:ilvl w:val="0"/>
          <w:numId w:val="2"/>
        </w:numPr>
        <w:spacing w:before="260" w:after="260"/>
        <w:rPr>
          <w:rFonts w:hint="eastAsia"/>
        </w:rPr>
      </w:pPr>
      <w:bookmarkStart w:id="66" w:name="_Toc153812822"/>
      <w:bookmarkStart w:id="67" w:name="_Toc153819380"/>
      <w:r>
        <w:rPr>
          <w:rFonts w:ascii="微软雅黑" w:eastAsia="微软雅黑" w:hAnsi="微软雅黑" w:cs="微软雅黑" w:hint="eastAsia"/>
        </w:rPr>
        <w:t>MIC</w:t>
      </w:r>
      <w:r w:rsidR="004664D4" w:rsidRPr="004664D4">
        <w:t xml:space="preserve"> </w:t>
      </w:r>
      <w:r w:rsidR="004664D4" w:rsidRPr="004664D4">
        <w:rPr>
          <w:rFonts w:ascii="微软雅黑" w:eastAsia="微软雅黑" w:hAnsi="微软雅黑" w:cs="微软雅黑"/>
        </w:rPr>
        <w:t xml:space="preserve">module status </w:t>
      </w:r>
      <w:r w:rsidR="004664D4">
        <w:rPr>
          <w:rFonts w:ascii="微软雅黑" w:eastAsia="微软雅黑" w:hAnsi="微软雅黑" w:cs="微软雅黑" w:hint="eastAsia"/>
        </w:rPr>
        <w:t>get</w:t>
      </w:r>
      <w:r w:rsidR="004664D4" w:rsidRPr="004664D4">
        <w:rPr>
          <w:rFonts w:ascii="微软雅黑" w:eastAsia="微软雅黑" w:hAnsi="微软雅黑" w:cs="微软雅黑" w:hint="eastAsia"/>
        </w:rPr>
        <w:t xml:space="preserve"> </w:t>
      </w:r>
      <w:r>
        <w:rPr>
          <w:rFonts w:ascii="微软雅黑" w:eastAsia="微软雅黑" w:hAnsi="微软雅黑" w:cs="微软雅黑" w:hint="eastAsia"/>
        </w:rPr>
        <w:t>(TCP)</w:t>
      </w:r>
      <w:bookmarkEnd w:id="66"/>
      <w:bookmarkEnd w:id="67"/>
    </w:p>
    <w:p w:rsidR="00EF1B9B" w:rsidRDefault="00EF1B9B" w:rsidP="00EF1B9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micStateGet(</w:t>
      </w:r>
      <w:r>
        <w:rPr>
          <w:rFonts w:ascii="Consolas" w:hAnsi="Consolas" w:cs="Consolas"/>
          <w:b/>
          <w:bCs/>
          <w:color w:val="7F0055"/>
          <w:kern w:val="0"/>
          <w:sz w:val="24"/>
        </w:rPr>
        <w:t>final</w:t>
      </w:r>
      <w:r>
        <w:rPr>
          <w:rFonts w:ascii="Consolas" w:hAnsi="Consolas" w:cs="Consolas"/>
          <w:color w:val="000000"/>
          <w:kern w:val="0"/>
          <w:sz w:val="24"/>
        </w:rPr>
        <w:t xml:space="preserve"> IResultCallback&lt;</w:t>
      </w:r>
      <w:hyperlink w:anchor="_MICState" w:history="1">
        <w:r w:rsidRPr="002522FC">
          <w:rPr>
            <w:rStyle w:val="a7"/>
            <w:rFonts w:ascii="Consolas" w:hAnsi="Consolas" w:cs="Consolas"/>
            <w:kern w:val="0"/>
            <w:sz w:val="24"/>
          </w:rPr>
          <w:t>MICState</w:t>
        </w:r>
      </w:hyperlink>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w:t>
      </w:r>
    </w:p>
    <w:p w:rsidR="00EF1B9B" w:rsidRDefault="00177D12" w:rsidP="00EF1B9B">
      <w:pPr>
        <w:pStyle w:val="3"/>
      </w:pPr>
      <w:bookmarkStart w:id="68" w:name="_Toc153819381"/>
      <w:r>
        <w:t>Description</w:t>
      </w:r>
      <w:bookmarkEnd w:id="68"/>
    </w:p>
    <w:p w:rsidR="00EF1B9B" w:rsidRDefault="00FB3B00" w:rsidP="00EF1B9B">
      <w:pPr>
        <w:ind w:firstLine="420"/>
        <w:rPr>
          <w:rFonts w:ascii="Consolas" w:eastAsia="Consolas" w:hAnsi="Consolas" w:hint="eastAsia"/>
          <w:color w:val="000000"/>
          <w:sz w:val="20"/>
          <w:highlight w:val="white"/>
        </w:rPr>
      </w:pPr>
      <w:r w:rsidRPr="00FB3B00">
        <w:t>Used to obtain the status of the MIC module</w:t>
      </w:r>
    </w:p>
    <w:p w:rsidR="00EF1B9B" w:rsidRDefault="00005760" w:rsidP="00EF1B9B">
      <w:pPr>
        <w:pStyle w:val="3"/>
      </w:pPr>
      <w:bookmarkStart w:id="69" w:name="_Toc153819382"/>
      <w:r>
        <w:t>Parameters</w:t>
      </w:r>
      <w:bookmarkEnd w:id="6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3213"/>
        <w:gridCol w:w="3925"/>
      </w:tblGrid>
      <w:tr w:rsidR="00EA61FE" w:rsidTr="00F26E05">
        <w:tc>
          <w:tcPr>
            <w:tcW w:w="1704" w:type="dxa"/>
          </w:tcPr>
          <w:p w:rsidR="00EA61FE" w:rsidRDefault="00EA61F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tcPr>
          <w:p w:rsidR="00EA61FE" w:rsidRDefault="00EA61F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tcPr>
          <w:p w:rsidR="00EA61FE" w:rsidRDefault="00EA61F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F1B9B" w:rsidTr="00F26E05">
        <w:tc>
          <w:tcPr>
            <w:tcW w:w="1704" w:type="dxa"/>
          </w:tcPr>
          <w:p w:rsidR="00EF1B9B" w:rsidRDefault="00EF1B9B"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tcPr>
          <w:p w:rsidR="00EF1B9B" w:rsidRDefault="00EF1B9B"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hyperlink w:anchor="_MICState" w:history="1">
              <w:r w:rsidRPr="002522FC">
                <w:rPr>
                  <w:rStyle w:val="a7"/>
                  <w:rFonts w:ascii="Consolas" w:hAnsi="Consolas" w:cs="Consolas"/>
                  <w:kern w:val="0"/>
                  <w:sz w:val="24"/>
                </w:rPr>
                <w:t>MICState</w:t>
              </w:r>
            </w:hyperlink>
            <w:r>
              <w:rPr>
                <w:rFonts w:ascii="Consolas" w:hAnsi="Consolas" w:hint="eastAsia"/>
                <w:color w:val="000000"/>
                <w:sz w:val="20"/>
                <w:highlight w:val="white"/>
                <w:shd w:val="clear" w:color="FFFFFF" w:fill="D9D9D9"/>
              </w:rPr>
              <w:t>&gt;</w:t>
            </w:r>
          </w:p>
        </w:tc>
        <w:tc>
          <w:tcPr>
            <w:tcW w:w="3925" w:type="dxa"/>
          </w:tcPr>
          <w:p w:rsidR="00EF1B9B" w:rsidRDefault="00CD7A35"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Callback interface</w:t>
            </w:r>
          </w:p>
        </w:tc>
      </w:tr>
    </w:tbl>
    <w:p w:rsidR="00781373" w:rsidRDefault="00537205" w:rsidP="00781373">
      <w:pPr>
        <w:pStyle w:val="2"/>
        <w:numPr>
          <w:ilvl w:val="0"/>
          <w:numId w:val="2"/>
        </w:numPr>
        <w:spacing w:before="260" w:after="260"/>
        <w:rPr>
          <w:rFonts w:hint="eastAsia"/>
        </w:rPr>
      </w:pPr>
      <w:bookmarkStart w:id="70" w:name="_Toc153812825"/>
      <w:bookmarkStart w:id="71" w:name="_Toc153819383"/>
      <w:r w:rsidRPr="00537205">
        <w:rPr>
          <w:rFonts w:ascii="微软雅黑" w:eastAsia="微软雅黑" w:hAnsi="微软雅黑" w:cs="微软雅黑"/>
        </w:rPr>
        <w:lastRenderedPageBreak/>
        <w:t>Query collection status</w:t>
      </w:r>
      <w:r w:rsidRPr="00537205">
        <w:rPr>
          <w:rFonts w:ascii="微软雅黑" w:eastAsia="微软雅黑" w:hAnsi="微软雅黑" w:cs="微软雅黑" w:hint="eastAsia"/>
        </w:rPr>
        <w:t xml:space="preserve"> </w:t>
      </w:r>
      <w:r w:rsidR="00781373">
        <w:rPr>
          <w:rFonts w:ascii="微软雅黑" w:eastAsia="微软雅黑" w:hAnsi="微软雅黑" w:cs="微软雅黑" w:hint="eastAsia"/>
        </w:rPr>
        <w:t>(TCP)</w:t>
      </w:r>
      <w:bookmarkEnd w:id="70"/>
      <w:bookmarkEnd w:id="71"/>
    </w:p>
    <w:p w:rsidR="00781373" w:rsidRDefault="00781373" w:rsidP="00781373">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queryCollectState(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int</w:t>
      </w:r>
      <w:r>
        <w:rPr>
          <w:rFonts w:ascii="Consolas" w:hAnsi="Consolas" w:cs="Consolas"/>
          <w:color w:val="000000"/>
          <w:kern w:val="0"/>
          <w:sz w:val="24"/>
        </w:rPr>
        <w:t xml:space="preserve"> </w:t>
      </w:r>
      <w:r>
        <w:rPr>
          <w:rFonts w:ascii="Consolas" w:hAnsi="Consolas" w:cs="Consolas"/>
          <w:color w:val="6A3E3E"/>
          <w:kern w:val="0"/>
          <w:sz w:val="24"/>
        </w:rPr>
        <w:t>num</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w:t>
      </w:r>
      <w:hyperlink w:anchor="_RealTimeData_1" w:history="1">
        <w:r w:rsidRPr="007253C0">
          <w:rPr>
            <w:rStyle w:val="a7"/>
            <w:rFonts w:ascii="Consolas" w:hAnsi="Consolas" w:cs="Consolas"/>
            <w:kern w:val="0"/>
            <w:sz w:val="24"/>
          </w:rPr>
          <w:t>CollectState</w:t>
        </w:r>
      </w:hyperlink>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 xml:space="preserve">) </w:t>
      </w:r>
    </w:p>
    <w:p w:rsidR="00781373" w:rsidRDefault="00177D12" w:rsidP="00781373">
      <w:pPr>
        <w:pStyle w:val="3"/>
      </w:pPr>
      <w:bookmarkStart w:id="72" w:name="_Toc153819384"/>
      <w:r>
        <w:t>Description</w:t>
      </w:r>
      <w:bookmarkEnd w:id="72"/>
    </w:p>
    <w:p w:rsidR="00781373" w:rsidRDefault="00D6753B" w:rsidP="00781373">
      <w:pPr>
        <w:ind w:firstLine="420"/>
        <w:rPr>
          <w:rFonts w:ascii="Consolas" w:eastAsia="Consolas" w:hAnsi="Consolas" w:hint="eastAsia"/>
          <w:color w:val="000000"/>
          <w:sz w:val="20"/>
          <w:highlight w:val="white"/>
        </w:rPr>
      </w:pPr>
      <w:r w:rsidRPr="00D6753B">
        <w:t>Used to query device collection status</w:t>
      </w:r>
    </w:p>
    <w:p w:rsidR="00781373" w:rsidRDefault="00005760" w:rsidP="00781373">
      <w:pPr>
        <w:pStyle w:val="3"/>
      </w:pPr>
      <w:bookmarkStart w:id="73" w:name="_Toc153819385"/>
      <w:r>
        <w:t>Parameters</w:t>
      </w:r>
      <w:bookmarkEnd w:id="7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3685"/>
        <w:gridCol w:w="3686"/>
      </w:tblGrid>
      <w:tr w:rsidR="00D76A0B" w:rsidTr="00F26E05">
        <w:tc>
          <w:tcPr>
            <w:tcW w:w="1526" w:type="dxa"/>
          </w:tcPr>
          <w:p w:rsidR="00D76A0B" w:rsidRDefault="00D76A0B"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685" w:type="dxa"/>
          </w:tcPr>
          <w:p w:rsidR="00D76A0B" w:rsidRDefault="00D76A0B"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686" w:type="dxa"/>
          </w:tcPr>
          <w:p w:rsidR="00D76A0B" w:rsidRDefault="00D76A0B"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10483A" w:rsidTr="00F26E05">
        <w:tc>
          <w:tcPr>
            <w:tcW w:w="1526" w:type="dxa"/>
          </w:tcPr>
          <w:p w:rsidR="0010483A" w:rsidRDefault="0010483A"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3685" w:type="dxa"/>
          </w:tcPr>
          <w:p w:rsidR="0010483A" w:rsidRDefault="0010483A"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3686" w:type="dxa"/>
          </w:tcPr>
          <w:p w:rsidR="0010483A" w:rsidRDefault="0010483A" w:rsidP="00F26E05">
            <w:pPr>
              <w:rPr>
                <w:rFonts w:ascii="Consolas" w:hAnsi="Consolas"/>
                <w:color w:val="000000"/>
                <w:sz w:val="20"/>
                <w:highlight w:val="white"/>
                <w:shd w:val="clear" w:color="FFFFFF" w:fill="D9D9D9"/>
              </w:rPr>
            </w:pPr>
            <w:r>
              <w:rPr>
                <w:rFonts w:ascii="Consolas" w:hAnsi="Consolas"/>
                <w:color w:val="000000"/>
                <w:sz w:val="20"/>
                <w:shd w:val="clear" w:color="FFFFFF" w:fill="D9D9D9"/>
              </w:rPr>
              <w:t>Device</w:t>
            </w:r>
            <w:r w:rsidRPr="00D156A4">
              <w:rPr>
                <w:rFonts w:ascii="Consolas" w:hAnsi="Consolas"/>
                <w:color w:val="000000"/>
                <w:sz w:val="20"/>
                <w:shd w:val="clear" w:color="FFFFFF" w:fill="D9D9D9"/>
              </w:rPr>
              <w:t xml:space="preserve"> type</w:t>
            </w:r>
          </w:p>
        </w:tc>
      </w:tr>
      <w:tr w:rsidR="0010483A" w:rsidTr="00F26E05">
        <w:tc>
          <w:tcPr>
            <w:tcW w:w="1526" w:type="dxa"/>
          </w:tcPr>
          <w:p w:rsidR="0010483A" w:rsidRDefault="0010483A" w:rsidP="00F26E05">
            <w:pPr>
              <w:jc w:val="left"/>
              <w:rPr>
                <w:rFonts w:ascii="Consolas" w:hAnsi="Consolas" w:hint="eastAsia"/>
                <w:color w:val="000000"/>
                <w:sz w:val="20"/>
                <w:highlight w:val="white"/>
              </w:rPr>
            </w:pPr>
            <w:r>
              <w:rPr>
                <w:rFonts w:ascii="Consolas" w:hAnsi="Consolas" w:hint="eastAsia"/>
                <w:color w:val="000000"/>
                <w:sz w:val="20"/>
                <w:highlight w:val="white"/>
              </w:rPr>
              <w:t>deviceId</w:t>
            </w:r>
          </w:p>
        </w:tc>
        <w:tc>
          <w:tcPr>
            <w:tcW w:w="3685" w:type="dxa"/>
          </w:tcPr>
          <w:p w:rsidR="0010483A" w:rsidRDefault="0010483A" w:rsidP="00F26E05">
            <w:pPr>
              <w:jc w:val="left"/>
              <w:rPr>
                <w:rFonts w:ascii="Consolas" w:hAnsi="Consolas" w:hint="eastAsia"/>
                <w:color w:val="000000"/>
                <w:sz w:val="20"/>
                <w:highlight w:val="white"/>
              </w:rPr>
            </w:pPr>
            <w:r>
              <w:rPr>
                <w:rFonts w:ascii="Consolas" w:hAnsi="Consolas" w:hint="eastAsia"/>
                <w:color w:val="000000"/>
                <w:sz w:val="20"/>
                <w:highlight w:val="white"/>
              </w:rPr>
              <w:t>String</w:t>
            </w:r>
          </w:p>
        </w:tc>
        <w:tc>
          <w:tcPr>
            <w:tcW w:w="3686" w:type="dxa"/>
          </w:tcPr>
          <w:p w:rsidR="0010483A" w:rsidRDefault="0010483A" w:rsidP="00F26E05">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781373" w:rsidTr="00F26E05">
        <w:tc>
          <w:tcPr>
            <w:tcW w:w="1526" w:type="dxa"/>
          </w:tcPr>
          <w:p w:rsidR="00781373" w:rsidRDefault="00781373" w:rsidP="00F26E05">
            <w:pPr>
              <w:jc w:val="left"/>
              <w:rPr>
                <w:rFonts w:ascii="Consolas" w:hAnsi="Consolas" w:hint="eastAsia"/>
                <w:color w:val="000000"/>
                <w:sz w:val="20"/>
                <w:highlight w:val="white"/>
              </w:rPr>
            </w:pPr>
            <w:r>
              <w:rPr>
                <w:rFonts w:ascii="Consolas" w:hAnsi="Consolas" w:hint="eastAsia"/>
                <w:color w:val="000000"/>
                <w:sz w:val="20"/>
                <w:highlight w:val="white"/>
              </w:rPr>
              <w:t>num</w:t>
            </w:r>
          </w:p>
        </w:tc>
        <w:tc>
          <w:tcPr>
            <w:tcW w:w="3685" w:type="dxa"/>
          </w:tcPr>
          <w:p w:rsidR="00781373" w:rsidRDefault="00781373" w:rsidP="00F26E05">
            <w:pPr>
              <w:jc w:val="left"/>
              <w:rPr>
                <w:rFonts w:ascii="Consolas" w:hAnsi="Consolas" w:hint="eastAsia"/>
                <w:color w:val="000000"/>
                <w:sz w:val="20"/>
                <w:highlight w:val="white"/>
              </w:rPr>
            </w:pPr>
            <w:r>
              <w:rPr>
                <w:rFonts w:ascii="Consolas" w:hAnsi="Consolas" w:hint="eastAsia"/>
                <w:color w:val="000000"/>
                <w:sz w:val="20"/>
                <w:highlight w:val="white"/>
              </w:rPr>
              <w:t>int</w:t>
            </w:r>
          </w:p>
        </w:tc>
        <w:tc>
          <w:tcPr>
            <w:tcW w:w="3686" w:type="dxa"/>
          </w:tcPr>
          <w:p w:rsidR="00781373" w:rsidRDefault="008F73E9" w:rsidP="00F26E05">
            <w:pPr>
              <w:jc w:val="left"/>
              <w:rPr>
                <w:rFonts w:ascii="Consolas" w:hAnsi="Consolas" w:hint="eastAsia"/>
                <w:color w:val="000000"/>
                <w:sz w:val="20"/>
                <w:highlight w:val="white"/>
              </w:rPr>
            </w:pPr>
            <w:r w:rsidRPr="005F2451">
              <w:rPr>
                <w:rFonts w:ascii="Consolas" w:hAnsi="Consolas"/>
                <w:color w:val="000000"/>
                <w:sz w:val="20"/>
                <w:shd w:val="clear" w:color="FFFFFF" w:fill="D9D9D9"/>
              </w:rPr>
              <w:t>Left and right side numbering, 0 left side (single person version), 1 right side</w:t>
            </w:r>
          </w:p>
        </w:tc>
      </w:tr>
      <w:tr w:rsidR="00781373" w:rsidTr="00F26E05">
        <w:tc>
          <w:tcPr>
            <w:tcW w:w="1526" w:type="dxa"/>
          </w:tcPr>
          <w:p w:rsidR="00781373" w:rsidRDefault="00781373"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685" w:type="dxa"/>
          </w:tcPr>
          <w:p w:rsidR="00781373" w:rsidRDefault="00781373"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hyperlink w:anchor="_RealTimeData_1" w:history="1">
              <w:r w:rsidRPr="007253C0">
                <w:rPr>
                  <w:rStyle w:val="a7"/>
                  <w:rFonts w:ascii="Consolas" w:hAnsi="Consolas" w:cs="Consolas"/>
                  <w:kern w:val="0"/>
                  <w:sz w:val="24"/>
                </w:rPr>
                <w:t>CollectState</w:t>
              </w:r>
            </w:hyperlink>
            <w:r>
              <w:rPr>
                <w:rFonts w:ascii="Consolas" w:hAnsi="Consolas" w:hint="eastAsia"/>
                <w:color w:val="000000"/>
                <w:sz w:val="20"/>
                <w:highlight w:val="white"/>
                <w:shd w:val="clear" w:color="FFFFFF" w:fill="D9D9D9"/>
              </w:rPr>
              <w:t>&gt;</w:t>
            </w:r>
          </w:p>
        </w:tc>
        <w:tc>
          <w:tcPr>
            <w:tcW w:w="3686" w:type="dxa"/>
          </w:tcPr>
          <w:p w:rsidR="00781373" w:rsidRDefault="008F73E9" w:rsidP="00F26E05">
            <w:pPr>
              <w:rPr>
                <w:rFonts w:ascii="Consolas" w:hAnsi="Consolas" w:hint="eastAsia"/>
                <w:color w:val="000000"/>
                <w:sz w:val="20"/>
                <w:highlight w:val="white"/>
                <w:shd w:val="clear" w:color="FFFFFF" w:fill="D9D9D9"/>
              </w:rPr>
            </w:pPr>
            <w:r w:rsidRPr="00126444">
              <w:rPr>
                <w:rFonts w:ascii="Consolas" w:hAnsi="Consolas"/>
                <w:color w:val="000000"/>
                <w:sz w:val="20"/>
                <w:shd w:val="clear" w:color="FFFFFF" w:fill="D9D9D9"/>
              </w:rPr>
              <w:t>Callback interface</w:t>
            </w:r>
          </w:p>
        </w:tc>
      </w:tr>
    </w:tbl>
    <w:p w:rsidR="008C0C5C" w:rsidRDefault="00535E03">
      <w:pPr>
        <w:pStyle w:val="2"/>
        <w:numPr>
          <w:ilvl w:val="0"/>
          <w:numId w:val="2"/>
        </w:numPr>
      </w:pPr>
      <w:bookmarkStart w:id="74" w:name="_Toc153819386"/>
      <w:r w:rsidRPr="00535E03">
        <w:t>Turn on real-time data</w:t>
      </w:r>
      <w:r w:rsidR="00F102C5">
        <w:rPr>
          <w:rFonts w:hint="eastAsia"/>
        </w:rPr>
        <w:t>(TCP)</w:t>
      </w:r>
      <w:bookmarkEnd w:id="74"/>
    </w:p>
    <w:p w:rsidR="004075B4" w:rsidRPr="004075B4" w:rsidRDefault="004075B4" w:rsidP="004075B4">
      <w:pPr>
        <w:autoSpaceDE w:val="0"/>
        <w:autoSpaceDN w:val="0"/>
        <w:adjustRightInd w:val="0"/>
        <w:jc w:val="left"/>
        <w:rPr>
          <w:rFonts w:ascii="Consolas" w:hAnsi="Consolas" w:cs="Consolas"/>
          <w:kern w:val="0"/>
          <w:sz w:val="24"/>
        </w:rPr>
      </w:pPr>
      <w:r w:rsidRPr="004075B4">
        <w:rPr>
          <w:rFonts w:ascii="Consolas" w:hAnsi="Consolas" w:cs="Consolas"/>
          <w:b/>
          <w:bCs/>
          <w:color w:val="7F0055"/>
          <w:kern w:val="0"/>
          <w:sz w:val="24"/>
        </w:rPr>
        <w:t>public</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void</w:t>
      </w:r>
      <w:r w:rsidRPr="004075B4">
        <w:rPr>
          <w:rFonts w:ascii="Consolas" w:hAnsi="Consolas" w:cs="Consolas"/>
          <w:color w:val="000000"/>
          <w:kern w:val="0"/>
          <w:sz w:val="24"/>
        </w:rPr>
        <w:t xml:space="preserve"> startRealTimeData(</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short</w:t>
      </w:r>
      <w:r w:rsidRPr="004075B4">
        <w:rPr>
          <w:rFonts w:ascii="Consolas" w:hAnsi="Consolas" w:cs="Consolas"/>
          <w:color w:val="000000"/>
          <w:kern w:val="0"/>
          <w:sz w:val="24"/>
        </w:rPr>
        <w:t xml:space="preserve"> </w:t>
      </w:r>
      <w:r w:rsidRPr="004075B4">
        <w:rPr>
          <w:rFonts w:ascii="Consolas" w:hAnsi="Consolas" w:cs="Consolas"/>
          <w:color w:val="6A3E3E"/>
          <w:kern w:val="0"/>
          <w:sz w:val="24"/>
        </w:rPr>
        <w:t>deviceType</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String </w:t>
      </w:r>
      <w:r w:rsidRPr="004075B4">
        <w:rPr>
          <w:rFonts w:ascii="Consolas" w:hAnsi="Consolas" w:cs="Consolas"/>
          <w:color w:val="6A3E3E"/>
          <w:kern w:val="0"/>
          <w:sz w:val="24"/>
        </w:rPr>
        <w:t>deviceId</w:t>
      </w:r>
      <w:r w:rsidRPr="004075B4">
        <w:rPr>
          <w:rFonts w:ascii="Consolas" w:hAnsi="Consolas" w:cs="Consolas"/>
          <w:color w:val="000000"/>
          <w:kern w:val="0"/>
          <w:sz w:val="24"/>
        </w:rPr>
        <w:t xml:space="preserve">, </w:t>
      </w:r>
      <w:r w:rsidR="003527F6">
        <w:rPr>
          <w:rFonts w:ascii="Consolas" w:hAnsi="Consolas" w:cs="Consolas"/>
          <w:b/>
          <w:bCs/>
          <w:color w:val="7F0055"/>
          <w:kern w:val="0"/>
          <w:sz w:val="24"/>
        </w:rPr>
        <w:t>final</w:t>
      </w:r>
      <w:r w:rsidR="003527F6">
        <w:rPr>
          <w:rFonts w:ascii="Consolas" w:hAnsi="Consolas" w:cs="Consolas"/>
          <w:color w:val="000000"/>
          <w:kern w:val="0"/>
          <w:sz w:val="24"/>
        </w:rPr>
        <w:t xml:space="preserve"> </w:t>
      </w:r>
      <w:r w:rsidR="003527F6" w:rsidRPr="005B2194">
        <w:rPr>
          <w:rFonts w:ascii="Consolas" w:hAnsi="Consolas" w:cs="Consolas" w:hint="eastAsia"/>
          <w:b/>
          <w:bCs/>
          <w:color w:val="7F0055"/>
          <w:kern w:val="0"/>
          <w:sz w:val="24"/>
        </w:rPr>
        <w:t>int</w:t>
      </w:r>
      <w:r w:rsidR="003527F6">
        <w:rPr>
          <w:rFonts w:ascii="Consolas" w:hAnsi="Consolas" w:cs="Consolas"/>
          <w:color w:val="000000"/>
          <w:kern w:val="0"/>
          <w:sz w:val="24"/>
        </w:rPr>
        <w:t xml:space="preserve"> </w:t>
      </w:r>
      <w:r w:rsidR="003527F6">
        <w:rPr>
          <w:rFonts w:ascii="Consolas" w:hAnsi="Consolas" w:cs="Consolas" w:hint="eastAsia"/>
          <w:color w:val="6A3E3E"/>
          <w:kern w:val="0"/>
          <w:sz w:val="24"/>
        </w:rPr>
        <w:t>num</w:t>
      </w:r>
      <w:r w:rsidR="003527F6">
        <w:rPr>
          <w:rFonts w:ascii="Consolas" w:hAnsi="Consolas" w:cs="Consolas"/>
          <w:color w:val="000000"/>
          <w:kern w:val="0"/>
          <w:sz w:val="24"/>
        </w:rPr>
        <w:t>,</w:t>
      </w:r>
      <w:r w:rsidR="003527F6">
        <w:rPr>
          <w:rFonts w:ascii="Consolas" w:hAnsi="Consolas" w:cs="Consolas" w:hint="eastAsia"/>
          <w:color w:val="000000"/>
          <w:kern w:val="0"/>
          <w:sz w:val="24"/>
        </w:rPr>
        <w:t xml:space="preserve"> </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IResultCallback&lt;</w:t>
      </w:r>
      <w:hyperlink w:anchor="_RealTimeData_1" w:history="1">
        <w:r w:rsidRPr="004075B4">
          <w:rPr>
            <w:rStyle w:val="a7"/>
            <w:rFonts w:ascii="Consolas" w:hAnsi="Consolas" w:cs="Consolas"/>
            <w:kern w:val="0"/>
            <w:sz w:val="24"/>
          </w:rPr>
          <w:t>RealTimeData</w:t>
        </w:r>
      </w:hyperlink>
      <w:r w:rsidRPr="004075B4">
        <w:rPr>
          <w:rFonts w:ascii="Consolas" w:hAnsi="Consolas" w:cs="Consolas"/>
          <w:color w:val="000000"/>
          <w:kern w:val="0"/>
          <w:sz w:val="24"/>
        </w:rPr>
        <w:t xml:space="preserve">&gt; </w:t>
      </w:r>
      <w:r w:rsidRPr="004075B4">
        <w:rPr>
          <w:rFonts w:ascii="Consolas" w:hAnsi="Consolas" w:cs="Consolas"/>
          <w:color w:val="6A3E3E"/>
          <w:kern w:val="0"/>
          <w:sz w:val="24"/>
        </w:rPr>
        <w:t>cb</w:t>
      </w:r>
      <w:r w:rsidRPr="004075B4">
        <w:rPr>
          <w:rFonts w:ascii="Consolas" w:hAnsi="Consolas" w:cs="Consolas"/>
          <w:color w:val="000000"/>
          <w:kern w:val="0"/>
          <w:sz w:val="24"/>
        </w:rPr>
        <w:t>)</w:t>
      </w:r>
    </w:p>
    <w:p w:rsidR="008C0C5C" w:rsidRDefault="002B42D4">
      <w:pPr>
        <w:pStyle w:val="3"/>
        <w:rPr>
          <w:rFonts w:hint="default"/>
        </w:rPr>
      </w:pPr>
      <w:bookmarkStart w:id="75" w:name="_Toc153819387"/>
      <w:r>
        <w:t>Description</w:t>
      </w:r>
      <w:bookmarkEnd w:id="75"/>
    </w:p>
    <w:p w:rsidR="008C0C5C" w:rsidRDefault="00475E5F">
      <w:pPr>
        <w:ind w:firstLine="420"/>
        <w:rPr>
          <w:rFonts w:ascii="Consolas" w:hAnsi="Consolas" w:cs="Consolas"/>
          <w:sz w:val="20"/>
          <w:szCs w:val="20"/>
        </w:rPr>
      </w:pPr>
      <w:r w:rsidRPr="00475E5F">
        <w:rPr>
          <w:rFonts w:ascii="Consolas" w:hAnsi="Consolas" w:cs="Consolas"/>
          <w:sz w:val="20"/>
          <w:szCs w:val="20"/>
        </w:rPr>
        <w:t>Used to view real-time heart rate breathing</w:t>
      </w:r>
    </w:p>
    <w:p w:rsidR="008C0C5C" w:rsidRDefault="002B42D4">
      <w:pPr>
        <w:pStyle w:val="3"/>
        <w:rPr>
          <w:rFonts w:hint="default"/>
        </w:rPr>
      </w:pPr>
      <w:bookmarkStart w:id="76" w:name="_Toc153819388"/>
      <w:r>
        <w:t>Parameters</w:t>
      </w:r>
      <w:bookmarkEnd w:id="7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2268"/>
        <w:gridCol w:w="4906"/>
      </w:tblGrid>
      <w:tr w:rsidR="008C0C5C" w:rsidTr="00CB638C">
        <w:tc>
          <w:tcPr>
            <w:tcW w:w="166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26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90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502B55" w:rsidTr="00CB638C">
        <w:tc>
          <w:tcPr>
            <w:tcW w:w="1668"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268"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906" w:type="dxa"/>
            <w:shd w:val="clear" w:color="auto" w:fill="auto"/>
          </w:tcPr>
          <w:p w:rsidR="00502B55" w:rsidRDefault="00090F1F">
            <w:pPr>
              <w:rPr>
                <w:rFonts w:ascii="Consolas" w:hAnsi="Consolas"/>
                <w:color w:val="000000"/>
                <w:sz w:val="20"/>
                <w:highlight w:val="white"/>
                <w:shd w:val="clear" w:color="FFFFFF" w:fill="D9D9D9"/>
              </w:rPr>
            </w:pPr>
            <w:r>
              <w:rPr>
                <w:rFonts w:ascii="Consolas" w:hAnsi="Consolas"/>
                <w:color w:val="000000"/>
                <w:sz w:val="20"/>
                <w:shd w:val="clear" w:color="FFFFFF" w:fill="D9D9D9"/>
              </w:rPr>
              <w:t>Device</w:t>
            </w:r>
            <w:r w:rsidR="008541B6" w:rsidRPr="00D156A4">
              <w:rPr>
                <w:rFonts w:ascii="Consolas" w:hAnsi="Consolas"/>
                <w:color w:val="000000"/>
                <w:sz w:val="20"/>
                <w:shd w:val="clear" w:color="FFFFFF" w:fill="D9D9D9"/>
              </w:rPr>
              <w:t xml:space="preserve"> type</w:t>
            </w:r>
          </w:p>
        </w:tc>
      </w:tr>
      <w:tr w:rsidR="00502B55" w:rsidTr="00CB638C">
        <w:tc>
          <w:tcPr>
            <w:tcW w:w="1668" w:type="dxa"/>
            <w:shd w:val="clear" w:color="auto" w:fill="auto"/>
          </w:tcPr>
          <w:p w:rsidR="00502B55" w:rsidRDefault="00502B55"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268" w:type="dxa"/>
            <w:shd w:val="clear" w:color="auto" w:fill="auto"/>
          </w:tcPr>
          <w:p w:rsidR="00502B55" w:rsidRDefault="00502B55"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906" w:type="dxa"/>
            <w:shd w:val="clear" w:color="auto" w:fill="auto"/>
          </w:tcPr>
          <w:p w:rsidR="00502B55" w:rsidRDefault="00E2392D">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E3D0C" w:rsidTr="00CB638C">
        <w:tc>
          <w:tcPr>
            <w:tcW w:w="1668" w:type="dxa"/>
            <w:shd w:val="clear" w:color="auto" w:fill="auto"/>
          </w:tcPr>
          <w:p w:rsidR="00CE3D0C" w:rsidRDefault="00CE3D0C" w:rsidP="00253212">
            <w:pPr>
              <w:jc w:val="left"/>
              <w:rPr>
                <w:rFonts w:ascii="Consolas" w:hAnsi="Consolas"/>
                <w:color w:val="000000"/>
                <w:sz w:val="20"/>
                <w:highlight w:val="white"/>
              </w:rPr>
            </w:pPr>
            <w:r>
              <w:rPr>
                <w:rFonts w:ascii="Consolas" w:hAnsi="Consolas" w:hint="eastAsia"/>
                <w:color w:val="000000"/>
                <w:sz w:val="20"/>
                <w:highlight w:val="white"/>
              </w:rPr>
              <w:t>num</w:t>
            </w:r>
          </w:p>
        </w:tc>
        <w:tc>
          <w:tcPr>
            <w:tcW w:w="2268" w:type="dxa"/>
            <w:shd w:val="clear" w:color="auto" w:fill="auto"/>
          </w:tcPr>
          <w:p w:rsidR="00CE3D0C" w:rsidRDefault="00CE3D0C" w:rsidP="00253212">
            <w:pPr>
              <w:jc w:val="left"/>
              <w:rPr>
                <w:rFonts w:ascii="Consolas" w:hAnsi="Consolas"/>
                <w:color w:val="000000"/>
                <w:sz w:val="20"/>
                <w:highlight w:val="white"/>
              </w:rPr>
            </w:pPr>
            <w:r>
              <w:rPr>
                <w:rFonts w:ascii="Consolas" w:hAnsi="Consolas" w:hint="eastAsia"/>
                <w:color w:val="000000"/>
                <w:sz w:val="20"/>
                <w:highlight w:val="white"/>
              </w:rPr>
              <w:t>int</w:t>
            </w:r>
          </w:p>
        </w:tc>
        <w:tc>
          <w:tcPr>
            <w:tcW w:w="4906" w:type="dxa"/>
            <w:shd w:val="clear" w:color="auto" w:fill="auto"/>
          </w:tcPr>
          <w:p w:rsidR="00CE3D0C" w:rsidRPr="00DF2B5C" w:rsidRDefault="00CE3D0C" w:rsidP="00253212">
            <w:pPr>
              <w:rPr>
                <w:rFonts w:ascii="Consolas" w:hAnsi="Consolas"/>
                <w:color w:val="000000"/>
                <w:sz w:val="20"/>
                <w:shd w:val="clear" w:color="FFFFFF" w:fill="D9D9D9"/>
              </w:rPr>
            </w:pPr>
            <w:r w:rsidRPr="005F2451">
              <w:rPr>
                <w:rFonts w:ascii="Consolas" w:hAnsi="Consolas"/>
                <w:color w:val="000000"/>
                <w:sz w:val="20"/>
                <w:shd w:val="clear" w:color="FFFFFF" w:fill="D9D9D9"/>
              </w:rPr>
              <w:t>Left and right side numbering, 0 left side (single person version), 1 right side</w:t>
            </w:r>
          </w:p>
        </w:tc>
      </w:tr>
      <w:tr w:rsidR="009A7E27" w:rsidTr="00CB638C">
        <w:tc>
          <w:tcPr>
            <w:tcW w:w="1668" w:type="dxa"/>
            <w:shd w:val="clear" w:color="auto" w:fill="auto"/>
          </w:tcPr>
          <w:p w:rsidR="009A7E27" w:rsidRDefault="009A7E27" w:rsidP="00AF70E0">
            <w:pPr>
              <w:jc w:val="left"/>
              <w:rPr>
                <w:rFonts w:ascii="Consolas" w:hAnsi="Consolas"/>
                <w:color w:val="000000"/>
                <w:sz w:val="20"/>
                <w:highlight w:val="white"/>
              </w:rPr>
            </w:pPr>
          </w:p>
        </w:tc>
        <w:tc>
          <w:tcPr>
            <w:tcW w:w="2268" w:type="dxa"/>
            <w:shd w:val="clear" w:color="auto" w:fill="auto"/>
          </w:tcPr>
          <w:p w:rsidR="009A7E27" w:rsidRDefault="009A7E27" w:rsidP="00AF70E0">
            <w:pPr>
              <w:jc w:val="left"/>
              <w:rPr>
                <w:rFonts w:ascii="Consolas" w:hAnsi="Consolas"/>
                <w:color w:val="000000"/>
                <w:sz w:val="20"/>
                <w:highlight w:val="white"/>
              </w:rPr>
            </w:pPr>
          </w:p>
        </w:tc>
        <w:tc>
          <w:tcPr>
            <w:tcW w:w="4906" w:type="dxa"/>
            <w:shd w:val="clear" w:color="auto" w:fill="auto"/>
          </w:tcPr>
          <w:p w:rsidR="009A7E27" w:rsidRPr="00DF2B5C" w:rsidRDefault="009A7E27">
            <w:pPr>
              <w:rPr>
                <w:rFonts w:ascii="Consolas" w:hAnsi="Consolas"/>
                <w:color w:val="000000"/>
                <w:sz w:val="20"/>
                <w:shd w:val="clear" w:color="FFFFFF" w:fill="D9D9D9"/>
              </w:rPr>
            </w:pPr>
          </w:p>
        </w:tc>
      </w:tr>
      <w:tr w:rsidR="00502B55" w:rsidTr="00CB638C">
        <w:tc>
          <w:tcPr>
            <w:tcW w:w="1668"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268"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RealTimeData_1" w:history="1">
              <w:r w:rsidRPr="00870059">
                <w:rPr>
                  <w:rStyle w:val="a7"/>
                  <w:rFonts w:ascii="Consolas" w:hAnsi="Consolas" w:cs="Consolas"/>
                  <w:kern w:val="0"/>
                  <w:sz w:val="24"/>
                </w:rPr>
                <w:t>RealTimeData</w:t>
              </w:r>
            </w:hyperlink>
            <w:r>
              <w:rPr>
                <w:rFonts w:ascii="Consolas" w:hAnsi="Consolas" w:hint="eastAsia"/>
                <w:color w:val="000000"/>
                <w:sz w:val="20"/>
                <w:highlight w:val="white"/>
                <w:shd w:val="clear" w:color="FFFFFF" w:fill="D9D9D9"/>
              </w:rPr>
              <w:t>&gt;</w:t>
            </w:r>
          </w:p>
        </w:tc>
        <w:tc>
          <w:tcPr>
            <w:tcW w:w="4906" w:type="dxa"/>
            <w:shd w:val="clear" w:color="auto" w:fill="auto"/>
          </w:tcPr>
          <w:p w:rsidR="00502B55" w:rsidRDefault="00126444" w:rsidP="00126444">
            <w:pPr>
              <w:rPr>
                <w:rFonts w:ascii="Consolas" w:hAnsi="Consolas"/>
                <w:color w:val="000000"/>
                <w:sz w:val="20"/>
                <w:highlight w:val="white"/>
                <w:shd w:val="clear" w:color="FFFFFF" w:fill="D9D9D9"/>
              </w:rPr>
            </w:pPr>
            <w:r w:rsidRPr="00126444">
              <w:rPr>
                <w:rFonts w:ascii="Consolas" w:hAnsi="Consolas"/>
                <w:color w:val="000000"/>
                <w:sz w:val="20"/>
                <w:shd w:val="clear" w:color="FFFFFF" w:fill="D9D9D9"/>
              </w:rPr>
              <w:t xml:space="preserve">Callback interface. After successful operation, the callback interface will report heart rate and respiratory data in real time. For details, please refer to: </w:t>
            </w:r>
            <w:r>
              <w:rPr>
                <w:rFonts w:ascii="Consolas" w:hAnsi="Consolas" w:hint="eastAsia"/>
                <w:color w:val="000000"/>
                <w:sz w:val="20"/>
                <w:shd w:val="clear" w:color="FFFFFF" w:fill="D9D9D9"/>
              </w:rPr>
              <w:t>R</w:t>
            </w:r>
            <w:r w:rsidRPr="00126444">
              <w:rPr>
                <w:rFonts w:ascii="Consolas" w:hAnsi="Consolas"/>
                <w:color w:val="000000"/>
                <w:sz w:val="20"/>
                <w:shd w:val="clear" w:color="FFFFFF" w:fill="D9D9D9"/>
              </w:rPr>
              <w:t>ealtime</w:t>
            </w:r>
            <w:r>
              <w:rPr>
                <w:rFonts w:ascii="Consolas" w:hAnsi="Consolas" w:hint="eastAsia"/>
                <w:color w:val="000000"/>
                <w:sz w:val="20"/>
                <w:shd w:val="clear" w:color="FFFFFF" w:fill="D9D9D9"/>
              </w:rPr>
              <w:t>D</w:t>
            </w:r>
            <w:r w:rsidRPr="00126444">
              <w:rPr>
                <w:rFonts w:ascii="Consolas" w:hAnsi="Consolas"/>
                <w:color w:val="000000"/>
                <w:sz w:val="20"/>
                <w:shd w:val="clear" w:color="FFFFFF" w:fill="D9D9D9"/>
              </w:rPr>
              <w:t>ata</w:t>
            </w:r>
          </w:p>
        </w:tc>
      </w:tr>
    </w:tbl>
    <w:p w:rsidR="008C0C5C" w:rsidRDefault="00027CD3" w:rsidP="00E51CD7">
      <w:pPr>
        <w:pStyle w:val="2"/>
        <w:numPr>
          <w:ilvl w:val="0"/>
          <w:numId w:val="2"/>
        </w:numPr>
      </w:pPr>
      <w:bookmarkStart w:id="77" w:name="_Toc153819389"/>
      <w:r>
        <w:lastRenderedPageBreak/>
        <w:t>Turn o</w:t>
      </w:r>
      <w:r>
        <w:rPr>
          <w:rFonts w:hint="eastAsia"/>
        </w:rPr>
        <w:t>ff</w:t>
      </w:r>
      <w:r w:rsidR="00581A20" w:rsidRPr="00535E03">
        <w:t xml:space="preserve"> real-time data</w:t>
      </w:r>
      <w:r w:rsidR="00FF5085">
        <w:rPr>
          <w:rFonts w:hint="eastAsia"/>
        </w:rPr>
        <w:t>(TCP)</w:t>
      </w:r>
      <w:bookmarkEnd w:id="77"/>
    </w:p>
    <w:p w:rsidR="00E25D84" w:rsidRPr="00E25D84" w:rsidRDefault="00E25D84" w:rsidP="00E25D84">
      <w:pPr>
        <w:autoSpaceDE w:val="0"/>
        <w:autoSpaceDN w:val="0"/>
        <w:adjustRightInd w:val="0"/>
        <w:jc w:val="left"/>
        <w:rPr>
          <w:rFonts w:ascii="Consolas" w:hAnsi="Consolas" w:cs="Consolas"/>
          <w:kern w:val="0"/>
          <w:sz w:val="24"/>
        </w:rPr>
      </w:pPr>
      <w:r w:rsidRPr="00E25D84">
        <w:rPr>
          <w:rFonts w:ascii="Consolas" w:hAnsi="Consolas" w:cs="Consolas"/>
          <w:b/>
          <w:bCs/>
          <w:color w:val="7F0055"/>
          <w:kern w:val="0"/>
          <w:sz w:val="24"/>
        </w:rPr>
        <w:t>public</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void</w:t>
      </w:r>
      <w:r w:rsidRPr="00E25D84">
        <w:rPr>
          <w:rFonts w:ascii="Consolas" w:hAnsi="Consolas" w:cs="Consolas"/>
          <w:color w:val="000000"/>
          <w:kern w:val="0"/>
          <w:sz w:val="24"/>
        </w:rPr>
        <w:t xml:space="preserve"> stopRealTimeData(</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short</w:t>
      </w:r>
      <w:r w:rsidRPr="00E25D84">
        <w:rPr>
          <w:rFonts w:ascii="Consolas" w:hAnsi="Consolas" w:cs="Consolas"/>
          <w:color w:val="000000"/>
          <w:kern w:val="0"/>
          <w:sz w:val="24"/>
        </w:rPr>
        <w:t xml:space="preserve"> </w:t>
      </w:r>
      <w:r w:rsidRPr="00E25D84">
        <w:rPr>
          <w:rFonts w:ascii="Consolas" w:hAnsi="Consolas" w:cs="Consolas"/>
          <w:color w:val="6A3E3E"/>
          <w:kern w:val="0"/>
          <w:sz w:val="24"/>
        </w:rPr>
        <w:t>deviceType</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String </w:t>
      </w:r>
      <w:r w:rsidRPr="00E25D84">
        <w:rPr>
          <w:rFonts w:ascii="Consolas" w:hAnsi="Consolas" w:cs="Consolas"/>
          <w:color w:val="6A3E3E"/>
          <w:kern w:val="0"/>
          <w:sz w:val="24"/>
        </w:rPr>
        <w:t>deviceId</w:t>
      </w:r>
      <w:r w:rsidRPr="00E25D84">
        <w:rPr>
          <w:rFonts w:ascii="Consolas" w:hAnsi="Consolas" w:cs="Consolas"/>
          <w:color w:val="000000"/>
          <w:kern w:val="0"/>
          <w:sz w:val="24"/>
        </w:rPr>
        <w:t xml:space="preserve">, </w:t>
      </w:r>
      <w:r w:rsidR="00340313">
        <w:rPr>
          <w:rFonts w:ascii="Consolas" w:hAnsi="Consolas" w:cs="Consolas"/>
          <w:b/>
          <w:bCs/>
          <w:color w:val="7F0055"/>
          <w:kern w:val="0"/>
          <w:sz w:val="24"/>
        </w:rPr>
        <w:t>final</w:t>
      </w:r>
      <w:r w:rsidR="00340313">
        <w:rPr>
          <w:rFonts w:ascii="Consolas" w:hAnsi="Consolas" w:cs="Consolas"/>
          <w:color w:val="000000"/>
          <w:kern w:val="0"/>
          <w:sz w:val="24"/>
        </w:rPr>
        <w:t xml:space="preserve"> </w:t>
      </w:r>
      <w:r w:rsidR="00340313" w:rsidRPr="005B2194">
        <w:rPr>
          <w:rFonts w:ascii="Consolas" w:hAnsi="Consolas" w:cs="Consolas" w:hint="eastAsia"/>
          <w:b/>
          <w:bCs/>
          <w:color w:val="7F0055"/>
          <w:kern w:val="0"/>
          <w:sz w:val="24"/>
        </w:rPr>
        <w:t>int</w:t>
      </w:r>
      <w:r w:rsidR="00340313">
        <w:rPr>
          <w:rFonts w:ascii="Consolas" w:hAnsi="Consolas" w:cs="Consolas"/>
          <w:color w:val="000000"/>
          <w:kern w:val="0"/>
          <w:sz w:val="24"/>
        </w:rPr>
        <w:t xml:space="preserve"> </w:t>
      </w:r>
      <w:r w:rsidR="00340313">
        <w:rPr>
          <w:rFonts w:ascii="Consolas" w:hAnsi="Consolas" w:cs="Consolas" w:hint="eastAsia"/>
          <w:color w:val="6A3E3E"/>
          <w:kern w:val="0"/>
          <w:sz w:val="24"/>
        </w:rPr>
        <w:t>num</w:t>
      </w:r>
      <w:r w:rsidR="00340313">
        <w:rPr>
          <w:rFonts w:ascii="Consolas" w:hAnsi="Consolas" w:cs="Consolas"/>
          <w:color w:val="000000"/>
          <w:kern w:val="0"/>
          <w:sz w:val="24"/>
        </w:rPr>
        <w:t>,</w:t>
      </w:r>
      <w:r w:rsidR="00340313">
        <w:rPr>
          <w:rFonts w:ascii="Consolas" w:hAnsi="Consolas" w:cs="Consolas" w:hint="eastAsia"/>
          <w:color w:val="000000"/>
          <w:kern w:val="0"/>
          <w:sz w:val="24"/>
        </w:rPr>
        <w:t xml:space="preserve"> </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IResultCallback&lt;Void&gt; </w:t>
      </w:r>
      <w:r w:rsidRPr="00E25D84">
        <w:rPr>
          <w:rFonts w:ascii="Consolas" w:hAnsi="Consolas" w:cs="Consolas"/>
          <w:color w:val="6A3E3E"/>
          <w:kern w:val="0"/>
          <w:sz w:val="24"/>
        </w:rPr>
        <w:t>cb</w:t>
      </w:r>
      <w:r w:rsidRPr="00E25D84">
        <w:rPr>
          <w:rFonts w:ascii="Consolas" w:hAnsi="Consolas" w:cs="Consolas"/>
          <w:color w:val="000000"/>
          <w:kern w:val="0"/>
          <w:sz w:val="24"/>
        </w:rPr>
        <w:t>)</w:t>
      </w:r>
    </w:p>
    <w:p w:rsidR="008C0C5C" w:rsidRDefault="002B42D4">
      <w:pPr>
        <w:pStyle w:val="3"/>
        <w:rPr>
          <w:rFonts w:hint="default"/>
        </w:rPr>
      </w:pPr>
      <w:bookmarkStart w:id="78" w:name="_Toc153819390"/>
      <w:r>
        <w:t>Description</w:t>
      </w:r>
      <w:bookmarkEnd w:id="78"/>
    </w:p>
    <w:p w:rsidR="008C0C5C" w:rsidRDefault="005025D0">
      <w:pPr>
        <w:ind w:firstLine="420"/>
        <w:rPr>
          <w:rFonts w:ascii="Consolas" w:hAnsi="Consolas" w:cs="Consolas"/>
          <w:sz w:val="20"/>
          <w:szCs w:val="20"/>
        </w:rPr>
      </w:pPr>
      <w:r w:rsidRPr="005025D0">
        <w:rPr>
          <w:rFonts w:ascii="Consolas" w:hAnsi="Consolas" w:cs="Consolas"/>
          <w:sz w:val="20"/>
          <w:szCs w:val="20"/>
        </w:rPr>
        <w:t>It is used to turn off the real-time data. After shutdown, the device will not report the heart rate and respiratory data in real time, but it is still under monitoring.</w:t>
      </w:r>
    </w:p>
    <w:p w:rsidR="008C0C5C" w:rsidRDefault="002B42D4">
      <w:pPr>
        <w:pStyle w:val="3"/>
        <w:rPr>
          <w:rFonts w:hint="default"/>
        </w:rPr>
      </w:pPr>
      <w:bookmarkStart w:id="79" w:name="_Toc153819391"/>
      <w:r>
        <w:t>Parameters</w:t>
      </w:r>
      <w:bookmarkEnd w:id="7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5166A">
        <w:tc>
          <w:tcPr>
            <w:tcW w:w="1704" w:type="dxa"/>
            <w:shd w:val="clear" w:color="auto" w:fill="auto"/>
          </w:tcPr>
          <w:p w:rsidR="0025166A" w:rsidRDefault="0025166A"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3213" w:type="dxa"/>
            <w:shd w:val="clear" w:color="auto" w:fill="auto"/>
          </w:tcPr>
          <w:p w:rsidR="0025166A" w:rsidRDefault="0025166A"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3925" w:type="dxa"/>
            <w:shd w:val="clear" w:color="auto" w:fill="auto"/>
          </w:tcPr>
          <w:p w:rsidR="0025166A" w:rsidRDefault="00337AB2" w:rsidP="00AF70E0">
            <w:pPr>
              <w:rPr>
                <w:rFonts w:ascii="Consolas" w:hAnsi="Consolas"/>
                <w:color w:val="000000"/>
                <w:sz w:val="20"/>
                <w:highlight w:val="white"/>
                <w:shd w:val="clear" w:color="FFFFFF" w:fill="D9D9D9"/>
              </w:rPr>
            </w:pPr>
            <w:r>
              <w:rPr>
                <w:rFonts w:ascii="Consolas" w:hAnsi="Consolas" w:hint="eastAsia"/>
                <w:color w:val="000000"/>
                <w:sz w:val="20"/>
                <w:shd w:val="clear" w:color="FFFFFF" w:fill="D9D9D9"/>
              </w:rPr>
              <w:t>Device</w:t>
            </w:r>
            <w:r w:rsidR="0025166A" w:rsidRPr="00D156A4">
              <w:rPr>
                <w:rFonts w:ascii="Consolas" w:hAnsi="Consolas"/>
                <w:color w:val="000000"/>
                <w:sz w:val="20"/>
                <w:shd w:val="clear" w:color="FFFFFF" w:fill="D9D9D9"/>
              </w:rPr>
              <w:t xml:space="preserve"> type</w:t>
            </w:r>
          </w:p>
        </w:tc>
      </w:tr>
      <w:tr w:rsidR="0025166A">
        <w:tc>
          <w:tcPr>
            <w:tcW w:w="1704" w:type="dxa"/>
            <w:shd w:val="clear" w:color="auto" w:fill="auto"/>
          </w:tcPr>
          <w:p w:rsidR="0025166A" w:rsidRDefault="0025166A"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3213" w:type="dxa"/>
            <w:shd w:val="clear" w:color="auto" w:fill="auto"/>
          </w:tcPr>
          <w:p w:rsidR="0025166A" w:rsidRDefault="0025166A"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3925" w:type="dxa"/>
            <w:shd w:val="clear" w:color="auto" w:fill="auto"/>
          </w:tcPr>
          <w:p w:rsidR="0025166A" w:rsidRDefault="0025166A"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340313">
        <w:tc>
          <w:tcPr>
            <w:tcW w:w="1704" w:type="dxa"/>
            <w:shd w:val="clear" w:color="auto" w:fill="auto"/>
          </w:tcPr>
          <w:p w:rsidR="00340313" w:rsidRDefault="00DF2F22" w:rsidP="00AF70E0">
            <w:pPr>
              <w:jc w:val="left"/>
              <w:rPr>
                <w:rFonts w:ascii="Consolas" w:hAnsi="Consolas"/>
                <w:color w:val="000000"/>
                <w:sz w:val="20"/>
                <w:highlight w:val="white"/>
              </w:rPr>
            </w:pPr>
            <w:r>
              <w:rPr>
                <w:rFonts w:ascii="Consolas" w:hAnsi="Consolas" w:hint="eastAsia"/>
                <w:color w:val="000000"/>
                <w:sz w:val="20"/>
                <w:highlight w:val="white"/>
              </w:rPr>
              <w:t>num</w:t>
            </w:r>
          </w:p>
        </w:tc>
        <w:tc>
          <w:tcPr>
            <w:tcW w:w="3213" w:type="dxa"/>
            <w:shd w:val="clear" w:color="auto" w:fill="auto"/>
          </w:tcPr>
          <w:p w:rsidR="00340313" w:rsidRDefault="00DF2F22"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3925" w:type="dxa"/>
            <w:shd w:val="clear" w:color="auto" w:fill="auto"/>
          </w:tcPr>
          <w:p w:rsidR="00340313" w:rsidRPr="00DF2B5C" w:rsidRDefault="00DF2F22" w:rsidP="00AF70E0">
            <w:pPr>
              <w:rPr>
                <w:rFonts w:ascii="Consolas" w:hAnsi="Consolas"/>
                <w:color w:val="000000"/>
                <w:sz w:val="20"/>
                <w:shd w:val="clear" w:color="FFFFFF" w:fill="D9D9D9"/>
              </w:rPr>
            </w:pPr>
            <w:r w:rsidRPr="005F2451">
              <w:rPr>
                <w:rFonts w:ascii="Consolas" w:hAnsi="Consolas"/>
                <w:color w:val="000000"/>
                <w:sz w:val="20"/>
                <w:shd w:val="clear" w:color="FFFFFF" w:fill="D9D9D9"/>
              </w:rPr>
              <w:t>Left and right side numbering, 0 left side (single person version), 1 right side</w:t>
            </w:r>
          </w:p>
        </w:tc>
      </w:tr>
      <w:tr w:rsidR="00670AB8">
        <w:tc>
          <w:tcPr>
            <w:tcW w:w="1704" w:type="dxa"/>
            <w:shd w:val="clear" w:color="auto" w:fill="auto"/>
          </w:tcPr>
          <w:p w:rsidR="00670AB8" w:rsidRDefault="00670AB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670AB8" w:rsidRDefault="00670AB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IResultCallback&lt;Void&gt;</w:t>
            </w:r>
          </w:p>
        </w:tc>
        <w:tc>
          <w:tcPr>
            <w:tcW w:w="3925" w:type="dxa"/>
            <w:shd w:val="clear" w:color="auto" w:fill="auto"/>
          </w:tcPr>
          <w:p w:rsidR="00670AB8" w:rsidRDefault="00210A79">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8C0C5C">
      <w:pPr>
        <w:ind w:firstLine="420"/>
        <w:rPr>
          <w:rFonts w:ascii="Consolas" w:eastAsia="Consolas" w:hAnsi="Consolas"/>
          <w:b/>
          <w:color w:val="7F0055"/>
          <w:sz w:val="20"/>
          <w:highlight w:val="white"/>
        </w:rPr>
      </w:pPr>
    </w:p>
    <w:p w:rsidR="008C0C5C" w:rsidRDefault="0093539C">
      <w:pPr>
        <w:pStyle w:val="2"/>
        <w:numPr>
          <w:ilvl w:val="0"/>
          <w:numId w:val="2"/>
        </w:numPr>
        <w:rPr>
          <w:rFonts w:ascii="微软雅黑" w:eastAsia="微软雅黑" w:hAnsi="微软雅黑" w:cs="微软雅黑"/>
        </w:rPr>
      </w:pPr>
      <w:bookmarkStart w:id="80" w:name="_Toc153819392"/>
      <w:r w:rsidRPr="0093539C">
        <w:rPr>
          <w:rFonts w:ascii="微软雅黑" w:eastAsia="微软雅黑" w:hAnsi="微软雅黑" w:cs="微软雅黑"/>
        </w:rPr>
        <w:t>End monitoring manually</w:t>
      </w:r>
      <w:r w:rsidR="00655456">
        <w:rPr>
          <w:rFonts w:hint="eastAsia"/>
        </w:rPr>
        <w:t>(TCP)</w:t>
      </w:r>
      <w:bookmarkEnd w:id="80"/>
    </w:p>
    <w:p w:rsidR="00500BCA" w:rsidRPr="00500BCA" w:rsidRDefault="00500BCA" w:rsidP="00500BCA">
      <w:pPr>
        <w:autoSpaceDE w:val="0"/>
        <w:autoSpaceDN w:val="0"/>
        <w:adjustRightInd w:val="0"/>
        <w:jc w:val="left"/>
        <w:rPr>
          <w:rFonts w:ascii="Consolas" w:hAnsi="Consolas" w:cs="Consolas"/>
          <w:kern w:val="0"/>
          <w:sz w:val="24"/>
        </w:rPr>
      </w:pPr>
      <w:r w:rsidRPr="00500BCA">
        <w:rPr>
          <w:rFonts w:ascii="Consolas" w:hAnsi="Consolas" w:cs="Consolas"/>
          <w:b/>
          <w:bCs/>
          <w:color w:val="7F0055"/>
          <w:kern w:val="0"/>
          <w:sz w:val="24"/>
        </w:rPr>
        <w:t>public</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void</w:t>
      </w:r>
      <w:r w:rsidRPr="00500BCA">
        <w:rPr>
          <w:rFonts w:ascii="Consolas" w:hAnsi="Consolas" w:cs="Consolas"/>
          <w:color w:val="000000"/>
          <w:kern w:val="0"/>
          <w:sz w:val="24"/>
        </w:rPr>
        <w:t xml:space="preserve"> stopCollection(</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int</w:t>
      </w:r>
      <w:r w:rsidRPr="00500BCA">
        <w:rPr>
          <w:rFonts w:ascii="Consolas" w:hAnsi="Consolas" w:cs="Consolas"/>
          <w:color w:val="000000"/>
          <w:kern w:val="0"/>
          <w:sz w:val="24"/>
        </w:rPr>
        <w:t xml:space="preserve"> </w:t>
      </w:r>
      <w:r w:rsidRPr="00500BCA">
        <w:rPr>
          <w:rFonts w:ascii="Consolas" w:hAnsi="Consolas" w:cs="Consolas"/>
          <w:color w:val="6A3E3E"/>
          <w:kern w:val="0"/>
          <w:sz w:val="24"/>
        </w:rPr>
        <w:t>userId</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short</w:t>
      </w:r>
      <w:r w:rsidRPr="00500BCA">
        <w:rPr>
          <w:rFonts w:ascii="Consolas" w:hAnsi="Consolas" w:cs="Consolas"/>
          <w:color w:val="000000"/>
          <w:kern w:val="0"/>
          <w:sz w:val="24"/>
        </w:rPr>
        <w:t xml:space="preserve"> </w:t>
      </w:r>
      <w:r w:rsidRPr="00500BCA">
        <w:rPr>
          <w:rFonts w:ascii="Consolas" w:hAnsi="Consolas" w:cs="Consolas"/>
          <w:color w:val="6A3E3E"/>
          <w:kern w:val="0"/>
          <w:sz w:val="24"/>
        </w:rPr>
        <w:t>deviceType</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String </w:t>
      </w:r>
      <w:r w:rsidRPr="00500BCA">
        <w:rPr>
          <w:rFonts w:ascii="Consolas" w:hAnsi="Consolas" w:cs="Consolas"/>
          <w:color w:val="6A3E3E"/>
          <w:kern w:val="0"/>
          <w:sz w:val="24"/>
        </w:rPr>
        <w:t>deviceId</w:t>
      </w:r>
      <w:r w:rsidRPr="00500BCA">
        <w:rPr>
          <w:rFonts w:ascii="Consolas" w:hAnsi="Consolas" w:cs="Consolas"/>
          <w:color w:val="000000"/>
          <w:kern w:val="0"/>
          <w:sz w:val="24"/>
        </w:rPr>
        <w:t xml:space="preserve">, </w:t>
      </w:r>
      <w:r w:rsidR="00E15B85">
        <w:rPr>
          <w:rFonts w:ascii="Consolas" w:hAnsi="Consolas" w:cs="Consolas"/>
          <w:b/>
          <w:bCs/>
          <w:color w:val="7F0055"/>
          <w:kern w:val="0"/>
          <w:sz w:val="24"/>
        </w:rPr>
        <w:t>final</w:t>
      </w:r>
      <w:r w:rsidR="00E15B85">
        <w:rPr>
          <w:rFonts w:ascii="Consolas" w:hAnsi="Consolas" w:cs="Consolas"/>
          <w:color w:val="000000"/>
          <w:kern w:val="0"/>
          <w:sz w:val="24"/>
        </w:rPr>
        <w:t xml:space="preserve"> </w:t>
      </w:r>
      <w:r w:rsidR="00E15B85" w:rsidRPr="005B2194">
        <w:rPr>
          <w:rFonts w:ascii="Consolas" w:hAnsi="Consolas" w:cs="Consolas" w:hint="eastAsia"/>
          <w:b/>
          <w:bCs/>
          <w:color w:val="7F0055"/>
          <w:kern w:val="0"/>
          <w:sz w:val="24"/>
        </w:rPr>
        <w:t>int</w:t>
      </w:r>
      <w:r w:rsidR="00E15B85">
        <w:rPr>
          <w:rFonts w:ascii="Consolas" w:hAnsi="Consolas" w:cs="Consolas"/>
          <w:color w:val="000000"/>
          <w:kern w:val="0"/>
          <w:sz w:val="24"/>
        </w:rPr>
        <w:t xml:space="preserve"> </w:t>
      </w:r>
      <w:r w:rsidR="00E15B85">
        <w:rPr>
          <w:rFonts w:ascii="Consolas" w:hAnsi="Consolas" w:cs="Consolas" w:hint="eastAsia"/>
          <w:color w:val="6A3E3E"/>
          <w:kern w:val="0"/>
          <w:sz w:val="24"/>
        </w:rPr>
        <w:t>num</w:t>
      </w:r>
      <w:r w:rsidR="00E15B85">
        <w:rPr>
          <w:rFonts w:ascii="Consolas" w:hAnsi="Consolas" w:cs="Consolas"/>
          <w:color w:val="000000"/>
          <w:kern w:val="0"/>
          <w:sz w:val="24"/>
        </w:rPr>
        <w:t>,</w:t>
      </w:r>
      <w:r w:rsidR="00E15B85">
        <w:rPr>
          <w:rFonts w:ascii="Consolas" w:hAnsi="Consolas" w:cs="Consolas" w:hint="eastAsia"/>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IResultCallback&lt;Void&gt; </w:t>
      </w:r>
      <w:r w:rsidRPr="00500BCA">
        <w:rPr>
          <w:rFonts w:ascii="Consolas" w:hAnsi="Consolas" w:cs="Consolas"/>
          <w:color w:val="6A3E3E"/>
          <w:kern w:val="0"/>
          <w:sz w:val="24"/>
        </w:rPr>
        <w:t>cb</w:t>
      </w:r>
      <w:r w:rsidRPr="00500BCA">
        <w:rPr>
          <w:rFonts w:ascii="Consolas" w:hAnsi="Consolas" w:cs="Consolas"/>
          <w:color w:val="000000"/>
          <w:kern w:val="0"/>
          <w:sz w:val="24"/>
        </w:rPr>
        <w:t xml:space="preserve">) </w:t>
      </w:r>
    </w:p>
    <w:p w:rsidR="008C0C5C" w:rsidRDefault="002B42D4">
      <w:pPr>
        <w:pStyle w:val="3"/>
        <w:rPr>
          <w:rFonts w:hint="default"/>
        </w:rPr>
      </w:pPr>
      <w:bookmarkStart w:id="81" w:name="_Toc153819393"/>
      <w:r>
        <w:t>Description</w:t>
      </w:r>
      <w:bookmarkEnd w:id="81"/>
    </w:p>
    <w:p w:rsidR="008C0C5C" w:rsidRDefault="001D2A66">
      <w:pPr>
        <w:ind w:firstLine="420"/>
        <w:rPr>
          <w:rFonts w:ascii="Consolas" w:hAnsi="Consolas" w:cs="Consolas"/>
          <w:sz w:val="20"/>
          <w:szCs w:val="20"/>
        </w:rPr>
      </w:pPr>
      <w:r w:rsidRPr="001D2A66">
        <w:rPr>
          <w:rFonts w:ascii="Consolas" w:hAnsi="Consolas" w:cs="Consolas"/>
          <w:sz w:val="20"/>
          <w:szCs w:val="20"/>
        </w:rPr>
        <w:t>Used to end monitoring</w:t>
      </w:r>
    </w:p>
    <w:p w:rsidR="008C0C5C" w:rsidRDefault="002B42D4">
      <w:pPr>
        <w:pStyle w:val="3"/>
        <w:rPr>
          <w:rFonts w:hint="default"/>
        </w:rPr>
      </w:pPr>
      <w:bookmarkStart w:id="82" w:name="_Toc153819394"/>
      <w:r>
        <w:t>Parameters</w:t>
      </w:r>
      <w:bookmarkEnd w:id="8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657"/>
        <w:gridCol w:w="4481"/>
      </w:tblGrid>
      <w:tr w:rsidR="008C0C5C" w:rsidTr="009D1FC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65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48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6503F" w:rsidTr="009D1FCC">
        <w:tc>
          <w:tcPr>
            <w:tcW w:w="1704" w:type="dxa"/>
            <w:shd w:val="clear" w:color="auto" w:fill="auto"/>
          </w:tcPr>
          <w:p w:rsidR="0096503F" w:rsidRDefault="0096503F"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2657" w:type="dxa"/>
            <w:shd w:val="clear" w:color="auto" w:fill="auto"/>
          </w:tcPr>
          <w:p w:rsidR="0096503F" w:rsidRDefault="0096503F"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481" w:type="dxa"/>
            <w:shd w:val="clear" w:color="auto" w:fill="auto"/>
          </w:tcPr>
          <w:p w:rsidR="0096503F" w:rsidRDefault="00B76667">
            <w:pPr>
              <w:rPr>
                <w:rFonts w:ascii="Consolas" w:hAnsi="Consolas"/>
                <w:color w:val="000000"/>
                <w:sz w:val="20"/>
                <w:highlight w:val="white"/>
                <w:shd w:val="clear" w:color="FFFFFF" w:fill="D9D9D9"/>
              </w:rPr>
            </w:pPr>
            <w:r w:rsidRPr="00B76667">
              <w:rPr>
                <w:rFonts w:ascii="Consolas" w:hAnsi="Consolas"/>
                <w:color w:val="000000"/>
                <w:sz w:val="20"/>
              </w:rPr>
              <w:t>User ID</w:t>
            </w:r>
          </w:p>
        </w:tc>
      </w:tr>
      <w:tr w:rsidR="000657C3" w:rsidTr="009D1FCC">
        <w:tc>
          <w:tcPr>
            <w:tcW w:w="1704"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657"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481" w:type="dxa"/>
            <w:shd w:val="clear" w:color="auto" w:fill="auto"/>
          </w:tcPr>
          <w:p w:rsidR="000657C3" w:rsidRDefault="00090F1F" w:rsidP="00AF70E0">
            <w:pPr>
              <w:rPr>
                <w:rFonts w:ascii="Consolas" w:hAnsi="Consolas"/>
                <w:color w:val="000000"/>
                <w:sz w:val="20"/>
                <w:highlight w:val="white"/>
                <w:shd w:val="clear" w:color="FFFFFF" w:fill="D9D9D9"/>
              </w:rPr>
            </w:pPr>
            <w:r>
              <w:rPr>
                <w:rFonts w:ascii="Consolas" w:hAnsi="Consolas"/>
                <w:color w:val="000000"/>
                <w:sz w:val="20"/>
                <w:shd w:val="clear" w:color="FFFFFF" w:fill="D9D9D9"/>
              </w:rPr>
              <w:t>Device</w:t>
            </w:r>
            <w:r w:rsidR="000657C3" w:rsidRPr="00D156A4">
              <w:rPr>
                <w:rFonts w:ascii="Consolas" w:hAnsi="Consolas"/>
                <w:color w:val="000000"/>
                <w:sz w:val="20"/>
                <w:shd w:val="clear" w:color="FFFFFF" w:fill="D9D9D9"/>
              </w:rPr>
              <w:t xml:space="preserve"> type</w:t>
            </w:r>
          </w:p>
        </w:tc>
      </w:tr>
      <w:tr w:rsidR="000657C3" w:rsidTr="009D1FCC">
        <w:tc>
          <w:tcPr>
            <w:tcW w:w="1704" w:type="dxa"/>
            <w:shd w:val="clear" w:color="auto" w:fill="auto"/>
          </w:tcPr>
          <w:p w:rsidR="000657C3" w:rsidRDefault="000657C3"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657" w:type="dxa"/>
            <w:shd w:val="clear" w:color="auto" w:fill="auto"/>
          </w:tcPr>
          <w:p w:rsidR="000657C3" w:rsidRDefault="000657C3"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E15B85" w:rsidTr="009D1FCC">
        <w:tc>
          <w:tcPr>
            <w:tcW w:w="1704" w:type="dxa"/>
            <w:shd w:val="clear" w:color="auto" w:fill="auto"/>
          </w:tcPr>
          <w:p w:rsidR="00E15B85" w:rsidRDefault="00E15B85" w:rsidP="00AF70E0">
            <w:pPr>
              <w:jc w:val="left"/>
              <w:rPr>
                <w:rFonts w:ascii="Consolas" w:hAnsi="Consolas"/>
                <w:color w:val="000000"/>
                <w:sz w:val="20"/>
                <w:highlight w:val="white"/>
              </w:rPr>
            </w:pPr>
            <w:r>
              <w:rPr>
                <w:rFonts w:ascii="Consolas" w:hAnsi="Consolas" w:hint="eastAsia"/>
                <w:color w:val="000000"/>
                <w:sz w:val="20"/>
                <w:highlight w:val="white"/>
              </w:rPr>
              <w:t>num</w:t>
            </w:r>
          </w:p>
        </w:tc>
        <w:tc>
          <w:tcPr>
            <w:tcW w:w="2657" w:type="dxa"/>
            <w:shd w:val="clear" w:color="auto" w:fill="auto"/>
          </w:tcPr>
          <w:p w:rsidR="00E15B85" w:rsidRDefault="00E15B85"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4481" w:type="dxa"/>
            <w:shd w:val="clear" w:color="auto" w:fill="auto"/>
          </w:tcPr>
          <w:p w:rsidR="00E15B85" w:rsidRPr="00DF2B5C" w:rsidRDefault="00AD7247" w:rsidP="00AF70E0">
            <w:pPr>
              <w:rPr>
                <w:rFonts w:ascii="Consolas" w:hAnsi="Consolas"/>
                <w:color w:val="000000"/>
                <w:sz w:val="20"/>
                <w:shd w:val="clear" w:color="FFFFFF" w:fill="D9D9D9"/>
              </w:rPr>
            </w:pPr>
            <w:r w:rsidRPr="005F2451">
              <w:rPr>
                <w:rFonts w:ascii="Consolas" w:hAnsi="Consolas"/>
                <w:color w:val="000000"/>
                <w:sz w:val="20"/>
                <w:shd w:val="clear" w:color="FFFFFF" w:fill="D9D9D9"/>
              </w:rPr>
              <w:t>Left and right side numbering, 0 left side (single person version), 1 right side</w:t>
            </w:r>
          </w:p>
        </w:tc>
      </w:tr>
      <w:tr w:rsidR="000657C3" w:rsidTr="009D1FCC">
        <w:tc>
          <w:tcPr>
            <w:tcW w:w="1704"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657"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IResultCallback&lt;Void&gt;</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8C0C5C">
      <w:pPr>
        <w:ind w:firstLine="420"/>
        <w:rPr>
          <w:rFonts w:ascii="Consolas" w:eastAsia="Consolas" w:hAnsi="Consolas"/>
          <w:color w:val="000000"/>
          <w:sz w:val="20"/>
          <w:highlight w:val="white"/>
        </w:rPr>
      </w:pPr>
    </w:p>
    <w:p w:rsidR="008C0C5C" w:rsidRPr="000B4E2A" w:rsidRDefault="00444E22" w:rsidP="000B4E2A">
      <w:pPr>
        <w:pStyle w:val="2"/>
        <w:numPr>
          <w:ilvl w:val="0"/>
          <w:numId w:val="2"/>
        </w:numPr>
      </w:pPr>
      <w:bookmarkStart w:id="83" w:name="_Toc153819395"/>
      <w:r w:rsidRPr="00444E22">
        <w:rPr>
          <w:rFonts w:ascii="微软雅黑" w:eastAsia="微软雅黑" w:hAnsi="微软雅黑" w:cs="微软雅黑"/>
        </w:rPr>
        <w:lastRenderedPageBreak/>
        <w:t>Device firmware upgrade</w:t>
      </w:r>
      <w:r w:rsidR="000B4E2A">
        <w:rPr>
          <w:rFonts w:hint="eastAsia"/>
        </w:rPr>
        <w:t>(TCP)</w:t>
      </w:r>
      <w:bookmarkEnd w:id="83"/>
    </w:p>
    <w:p w:rsidR="0017683B" w:rsidRPr="0017683B" w:rsidRDefault="0017683B" w:rsidP="0017683B">
      <w:pPr>
        <w:autoSpaceDE w:val="0"/>
        <w:autoSpaceDN w:val="0"/>
        <w:adjustRightInd w:val="0"/>
        <w:jc w:val="left"/>
        <w:rPr>
          <w:rFonts w:ascii="Consolas" w:hAnsi="Consolas" w:cs="Consolas"/>
          <w:kern w:val="0"/>
          <w:sz w:val="24"/>
        </w:rPr>
      </w:pPr>
      <w:r w:rsidRPr="0017683B">
        <w:rPr>
          <w:rFonts w:ascii="Consolas" w:hAnsi="Consolas" w:cs="Consolas"/>
          <w:b/>
          <w:bCs/>
          <w:color w:val="7F0055"/>
          <w:kern w:val="0"/>
          <w:sz w:val="24"/>
        </w:rPr>
        <w:t>public</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void</w:t>
      </w:r>
      <w:r w:rsidRPr="0017683B">
        <w:rPr>
          <w:rFonts w:ascii="Consolas" w:hAnsi="Consolas" w:cs="Consolas"/>
          <w:color w:val="000000"/>
          <w:kern w:val="0"/>
          <w:sz w:val="24"/>
        </w:rPr>
        <w:t xml:space="preserve"> upgradeDevice(</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float</w:t>
      </w:r>
      <w:r w:rsidRPr="0017683B">
        <w:rPr>
          <w:rFonts w:ascii="Consolas" w:hAnsi="Consolas" w:cs="Consolas"/>
          <w:color w:val="000000"/>
          <w:kern w:val="0"/>
          <w:sz w:val="24"/>
        </w:rPr>
        <w:t xml:space="preserve"> </w:t>
      </w:r>
      <w:r w:rsidRPr="0017683B">
        <w:rPr>
          <w:rFonts w:ascii="Consolas" w:hAnsi="Consolas" w:cs="Consolas"/>
          <w:color w:val="6A3E3E"/>
          <w:kern w:val="0"/>
          <w:sz w:val="24"/>
        </w:rPr>
        <w:t>deviceVersion</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short</w:t>
      </w:r>
      <w:r w:rsidRPr="0017683B">
        <w:rPr>
          <w:rFonts w:ascii="Consolas" w:hAnsi="Consolas" w:cs="Consolas"/>
          <w:color w:val="000000"/>
          <w:kern w:val="0"/>
          <w:sz w:val="24"/>
        </w:rPr>
        <w:t xml:space="preserve"> </w:t>
      </w:r>
      <w:r w:rsidRPr="0017683B">
        <w:rPr>
          <w:rFonts w:ascii="Consolas" w:hAnsi="Consolas" w:cs="Consolas"/>
          <w:color w:val="6A3E3E"/>
          <w:kern w:val="0"/>
          <w:sz w:val="24"/>
        </w:rPr>
        <w:t>deviceType</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String </w:t>
      </w:r>
      <w:r w:rsidRPr="0017683B">
        <w:rPr>
          <w:rFonts w:ascii="Consolas" w:hAnsi="Consolas" w:cs="Consolas"/>
          <w:color w:val="6A3E3E"/>
          <w:kern w:val="0"/>
          <w:sz w:val="24"/>
        </w:rPr>
        <w:t>deviceId</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IResultCallback&lt;Integer&gt; </w:t>
      </w:r>
      <w:r w:rsidRPr="0017683B">
        <w:rPr>
          <w:rFonts w:ascii="Consolas" w:hAnsi="Consolas" w:cs="Consolas"/>
          <w:color w:val="6A3E3E"/>
          <w:kern w:val="0"/>
          <w:sz w:val="24"/>
        </w:rPr>
        <w:t>cb</w:t>
      </w:r>
      <w:r w:rsidRPr="0017683B">
        <w:rPr>
          <w:rFonts w:ascii="Consolas" w:hAnsi="Consolas" w:cs="Consolas"/>
          <w:color w:val="000000"/>
          <w:kern w:val="0"/>
          <w:sz w:val="24"/>
        </w:rPr>
        <w:t xml:space="preserve">) </w:t>
      </w:r>
    </w:p>
    <w:p w:rsidR="008C0C5C" w:rsidRDefault="002B42D4">
      <w:pPr>
        <w:pStyle w:val="3"/>
        <w:rPr>
          <w:rFonts w:hint="default"/>
        </w:rPr>
      </w:pPr>
      <w:bookmarkStart w:id="84" w:name="_Toc153819396"/>
      <w:r>
        <w:t>Description</w:t>
      </w:r>
      <w:bookmarkEnd w:id="84"/>
    </w:p>
    <w:p w:rsidR="008C0C5C" w:rsidRDefault="00B9792F">
      <w:pPr>
        <w:ind w:firstLine="420"/>
        <w:rPr>
          <w:rFonts w:ascii="Consolas" w:hAnsi="Consolas" w:cs="Consolas"/>
          <w:sz w:val="20"/>
          <w:szCs w:val="20"/>
        </w:rPr>
      </w:pPr>
      <w:r w:rsidRPr="00B9792F">
        <w:rPr>
          <w:rFonts w:ascii="Consolas" w:hAnsi="Consolas" w:cs="Consolas"/>
          <w:sz w:val="20"/>
          <w:szCs w:val="20"/>
        </w:rPr>
        <w:t>For device firmware upgrade</w:t>
      </w:r>
    </w:p>
    <w:p w:rsidR="008C0C5C" w:rsidRDefault="002B42D4">
      <w:pPr>
        <w:pStyle w:val="3"/>
        <w:rPr>
          <w:rFonts w:hint="default"/>
        </w:rPr>
      </w:pPr>
      <w:bookmarkStart w:id="85" w:name="_Toc153819397"/>
      <w:r>
        <w:t>Parameters</w:t>
      </w:r>
      <w:bookmarkEnd w:id="8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940"/>
        <w:gridCol w:w="4198"/>
      </w:tblGrid>
      <w:tr w:rsidR="008C0C5C" w:rsidTr="00514349">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940"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C7B70" w:rsidTr="00514349">
        <w:tc>
          <w:tcPr>
            <w:tcW w:w="1704" w:type="dxa"/>
            <w:shd w:val="clear" w:color="auto" w:fill="auto"/>
          </w:tcPr>
          <w:p w:rsidR="009C7B70" w:rsidRDefault="009C7B70" w:rsidP="00AF70E0">
            <w:pPr>
              <w:rPr>
                <w:rFonts w:ascii="Consolas" w:hAnsi="Consolas"/>
                <w:color w:val="000000"/>
                <w:sz w:val="20"/>
                <w:highlight w:val="white"/>
                <w:shd w:val="clear" w:color="FFFFFF" w:fill="D9D9D9"/>
              </w:rPr>
            </w:pPr>
            <w:r w:rsidRPr="00AA06E1">
              <w:rPr>
                <w:rFonts w:ascii="Consolas" w:hAnsi="Consolas"/>
                <w:color w:val="000000"/>
                <w:sz w:val="20"/>
                <w:highlight w:val="white"/>
                <w:shd w:val="clear" w:color="FFFFFF" w:fill="D9D9D9"/>
              </w:rPr>
              <w:t>deviceVersion</w:t>
            </w:r>
          </w:p>
        </w:tc>
        <w:tc>
          <w:tcPr>
            <w:tcW w:w="2940" w:type="dxa"/>
            <w:shd w:val="clear" w:color="auto" w:fill="auto"/>
          </w:tcPr>
          <w:p w:rsidR="009C7B70" w:rsidRDefault="009C7B70"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4198" w:type="dxa"/>
            <w:shd w:val="clear" w:color="auto" w:fill="auto"/>
          </w:tcPr>
          <w:p w:rsidR="009C7B70" w:rsidRDefault="006D301A" w:rsidP="00C95DC8">
            <w:pPr>
              <w:rPr>
                <w:rFonts w:ascii="Consolas" w:hAnsi="Consolas" w:cs="Consolas"/>
                <w:sz w:val="20"/>
                <w:szCs w:val="20"/>
              </w:rPr>
            </w:pPr>
            <w:r w:rsidRPr="006D301A">
              <w:rPr>
                <w:rFonts w:ascii="Consolas" w:hAnsi="Consolas"/>
                <w:color w:val="000000"/>
                <w:sz w:val="20"/>
              </w:rPr>
              <w:t>Firmware target version number</w:t>
            </w:r>
          </w:p>
        </w:tc>
      </w:tr>
      <w:tr w:rsidR="00C95DC8" w:rsidTr="00514349">
        <w:tc>
          <w:tcPr>
            <w:tcW w:w="1704"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940"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198" w:type="dxa"/>
            <w:shd w:val="clear" w:color="auto" w:fill="auto"/>
          </w:tcPr>
          <w:p w:rsidR="00C95DC8" w:rsidRDefault="00090F1F" w:rsidP="00AF70E0">
            <w:pPr>
              <w:rPr>
                <w:rFonts w:ascii="Consolas" w:hAnsi="Consolas"/>
                <w:color w:val="000000"/>
                <w:sz w:val="20"/>
                <w:highlight w:val="white"/>
                <w:shd w:val="clear" w:color="FFFFFF" w:fill="D9D9D9"/>
              </w:rPr>
            </w:pPr>
            <w:r>
              <w:rPr>
                <w:rFonts w:ascii="Consolas" w:hAnsi="Consolas"/>
                <w:color w:val="000000"/>
                <w:sz w:val="20"/>
                <w:shd w:val="clear" w:color="FFFFFF" w:fill="D9D9D9"/>
              </w:rPr>
              <w:t>Device</w:t>
            </w:r>
            <w:r w:rsidR="00C95DC8" w:rsidRPr="00D156A4">
              <w:rPr>
                <w:rFonts w:ascii="Consolas" w:hAnsi="Consolas"/>
                <w:color w:val="000000"/>
                <w:sz w:val="20"/>
                <w:shd w:val="clear" w:color="FFFFFF" w:fill="D9D9D9"/>
              </w:rPr>
              <w:t xml:space="preserve"> type</w:t>
            </w:r>
          </w:p>
        </w:tc>
      </w:tr>
      <w:tr w:rsidR="00C95DC8" w:rsidTr="00514349">
        <w:tc>
          <w:tcPr>
            <w:tcW w:w="1704" w:type="dxa"/>
            <w:shd w:val="clear" w:color="auto" w:fill="auto"/>
          </w:tcPr>
          <w:p w:rsidR="00C95DC8" w:rsidRDefault="00C95DC8"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940" w:type="dxa"/>
            <w:shd w:val="clear" w:color="auto" w:fill="auto"/>
          </w:tcPr>
          <w:p w:rsidR="00C95DC8" w:rsidRDefault="00C95DC8"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198" w:type="dxa"/>
            <w:shd w:val="clear" w:color="auto" w:fill="auto"/>
          </w:tcPr>
          <w:p w:rsidR="00C95DC8" w:rsidRDefault="00C95DC8"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95DC8" w:rsidTr="00514349">
        <w:tc>
          <w:tcPr>
            <w:tcW w:w="1704"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940"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hint="eastAsia"/>
                <w:color w:val="000000"/>
                <w:sz w:val="20"/>
                <w:highlight w:val="white"/>
              </w:rPr>
              <w:t>Integer</w:t>
            </w:r>
            <w:r>
              <w:rPr>
                <w:rFonts w:ascii="Consolas" w:hAnsi="Consolas" w:hint="eastAsia"/>
                <w:color w:val="000000"/>
                <w:sz w:val="20"/>
                <w:highlight w:val="white"/>
                <w:shd w:val="clear" w:color="FFFFFF" w:fill="D9D9D9"/>
              </w:rPr>
              <w:t>&gt;</w:t>
            </w:r>
          </w:p>
        </w:tc>
        <w:tc>
          <w:tcPr>
            <w:tcW w:w="4198" w:type="dxa"/>
            <w:shd w:val="clear" w:color="auto" w:fill="auto"/>
          </w:tcPr>
          <w:p w:rsidR="00C95DC8" w:rsidRDefault="0056716F" w:rsidP="004C29C2">
            <w:pPr>
              <w:rPr>
                <w:rFonts w:ascii="Consolas" w:hAnsi="Consolas" w:cs="Consolas"/>
                <w:sz w:val="20"/>
                <w:szCs w:val="20"/>
              </w:rPr>
            </w:pPr>
            <w:r>
              <w:rPr>
                <w:rFonts w:ascii="Consolas" w:hAnsi="Consolas" w:cs="Consolas"/>
                <w:sz w:val="20"/>
                <w:szCs w:val="20"/>
              </w:rPr>
              <w:t>Call</w:t>
            </w:r>
            <w:r w:rsidRPr="0056716F">
              <w:rPr>
                <w:rFonts w:ascii="Consolas" w:hAnsi="Consolas" w:cs="Consolas"/>
                <w:sz w:val="20"/>
                <w:szCs w:val="20"/>
              </w:rPr>
              <w:t>back the interface. After the upgrade is successful, the interface returns the upgrade progress</w:t>
            </w:r>
          </w:p>
        </w:tc>
      </w:tr>
    </w:tbl>
    <w:p w:rsidR="002706EC" w:rsidRPr="00632B96" w:rsidRDefault="00632B96" w:rsidP="00632B96">
      <w:pPr>
        <w:pStyle w:val="2"/>
        <w:numPr>
          <w:ilvl w:val="0"/>
          <w:numId w:val="2"/>
        </w:numPr>
        <w:spacing w:before="260" w:after="260"/>
        <w:rPr>
          <w:rFonts w:ascii="微软雅黑" w:eastAsia="微软雅黑" w:hAnsi="微软雅黑" w:cs="微软雅黑" w:hint="eastAsia"/>
        </w:rPr>
      </w:pPr>
      <w:bookmarkStart w:id="86" w:name="_Toc150962691"/>
      <w:bookmarkStart w:id="87" w:name="_Toc153812840"/>
      <w:bookmarkStart w:id="88" w:name="_Toc153819398"/>
      <w:r>
        <w:rPr>
          <w:rFonts w:ascii="微软雅黑" w:eastAsia="微软雅黑" w:hAnsi="微软雅黑" w:cs="微软雅黑" w:hint="eastAsia"/>
        </w:rPr>
        <w:t>Add</w:t>
      </w:r>
      <w:bookmarkEnd w:id="87"/>
      <w:r w:rsidRPr="00632B96">
        <w:rPr>
          <w:rFonts w:hint="eastAsia"/>
        </w:rPr>
        <w:t xml:space="preserve"> </w:t>
      </w:r>
      <w:r>
        <w:rPr>
          <w:rFonts w:hint="eastAsia"/>
        </w:rPr>
        <w:t>b</w:t>
      </w:r>
      <w:r w:rsidRPr="00FC27F8">
        <w:t xml:space="preserve">luetooth device connection status </w:t>
      </w:r>
      <w:r>
        <w:rPr>
          <w:rFonts w:hint="eastAsia"/>
        </w:rPr>
        <w:t>listener</w:t>
      </w:r>
      <w:bookmarkEnd w:id="88"/>
    </w:p>
    <w:p w:rsidR="002706EC" w:rsidRDefault="002706EC" w:rsidP="002706EC">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addBleStateCallback(IConnectionStateCallback </w:t>
      </w:r>
      <w:r>
        <w:rPr>
          <w:rFonts w:ascii="Consolas" w:hAnsi="Consolas" w:cs="Consolas"/>
          <w:color w:val="6A3E3E"/>
          <w:kern w:val="0"/>
          <w:sz w:val="24"/>
        </w:rPr>
        <w:t>stateCallback</w:t>
      </w:r>
      <w:r>
        <w:rPr>
          <w:rFonts w:ascii="Consolas" w:hAnsi="Consolas" w:cs="Consolas"/>
          <w:color w:val="000000"/>
          <w:kern w:val="0"/>
          <w:sz w:val="24"/>
        </w:rPr>
        <w:t>)</w:t>
      </w:r>
      <w:r>
        <w:rPr>
          <w:rFonts w:ascii="Consolas" w:hAnsi="Consolas" w:cs="Consolas"/>
          <w:color w:val="000000"/>
          <w:kern w:val="0"/>
          <w:sz w:val="24"/>
        </w:rPr>
        <w:tab/>
      </w:r>
    </w:p>
    <w:p w:rsidR="002706EC" w:rsidRDefault="00177D12" w:rsidP="002706EC">
      <w:pPr>
        <w:pStyle w:val="3"/>
      </w:pPr>
      <w:bookmarkStart w:id="89" w:name="_Toc153819399"/>
      <w:r>
        <w:t>Description</w:t>
      </w:r>
      <w:bookmarkEnd w:id="89"/>
    </w:p>
    <w:p w:rsidR="002706EC" w:rsidRDefault="00F43250" w:rsidP="002706EC">
      <w:pPr>
        <w:ind w:firstLine="420"/>
        <w:rPr>
          <w:rFonts w:ascii="Consolas" w:eastAsia="Consolas" w:hAnsi="Consolas" w:hint="eastAsia"/>
          <w:color w:val="000000"/>
          <w:sz w:val="20"/>
          <w:highlight w:val="white"/>
        </w:rPr>
      </w:pPr>
      <w:r w:rsidRPr="00F43250">
        <w:t>Used to monitor the connection status of Bluetooth devices</w:t>
      </w:r>
    </w:p>
    <w:p w:rsidR="002706EC" w:rsidRDefault="00005760" w:rsidP="002706EC">
      <w:pPr>
        <w:pStyle w:val="3"/>
      </w:pPr>
      <w:bookmarkStart w:id="90" w:name="_Toc153819400"/>
      <w:r>
        <w:t>Parameters</w:t>
      </w:r>
      <w:bookmarkEnd w:id="9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2"/>
        <w:gridCol w:w="1417"/>
        <w:gridCol w:w="4623"/>
      </w:tblGrid>
      <w:tr w:rsidR="00A128DE" w:rsidTr="00363EA8">
        <w:tc>
          <w:tcPr>
            <w:tcW w:w="2802"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417"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623"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706EC" w:rsidTr="00F26E05">
        <w:trPr>
          <w:trHeight w:val="90"/>
        </w:trPr>
        <w:tc>
          <w:tcPr>
            <w:tcW w:w="2802" w:type="dxa"/>
            <w:vAlign w:val="center"/>
          </w:tcPr>
          <w:p w:rsidR="002706EC" w:rsidRDefault="002706EC" w:rsidP="00F26E05">
            <w:pPr>
              <w:rPr>
                <w:rFonts w:ascii="Consolas" w:hAnsi="Consolas" w:hint="eastAsia"/>
                <w:color w:val="000000"/>
                <w:sz w:val="20"/>
                <w:highlight w:val="white"/>
                <w:shd w:val="clear" w:color="FFFFFF" w:fill="D9D9D9"/>
              </w:rPr>
            </w:pPr>
            <w:r>
              <w:rPr>
                <w:rFonts w:ascii="Consolas" w:hAnsi="Consolas" w:cs="Consolas"/>
                <w:color w:val="000000"/>
                <w:kern w:val="0"/>
                <w:sz w:val="24"/>
              </w:rPr>
              <w:t>IConnectionStateCallback</w:t>
            </w:r>
          </w:p>
        </w:tc>
        <w:tc>
          <w:tcPr>
            <w:tcW w:w="1417" w:type="dxa"/>
            <w:vAlign w:val="center"/>
          </w:tcPr>
          <w:p w:rsidR="002706EC" w:rsidRDefault="00CC602F"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Custom interface</w:t>
            </w:r>
          </w:p>
        </w:tc>
        <w:tc>
          <w:tcPr>
            <w:tcW w:w="4623" w:type="dxa"/>
            <w:vAlign w:val="center"/>
          </w:tcPr>
          <w:p w:rsidR="002706EC" w:rsidRDefault="00D11D44" w:rsidP="00F26E05">
            <w:pPr>
              <w:rPr>
                <w:rFonts w:ascii="Consolas" w:hAnsi="Consolas" w:hint="eastAsia"/>
                <w:color w:val="000000"/>
                <w:sz w:val="20"/>
                <w:highlight w:val="white"/>
                <w:shd w:val="clear" w:color="FFFFFF" w:fill="D9D9D9"/>
              </w:rPr>
            </w:pPr>
            <w:r w:rsidRPr="00D11D44">
              <w:rPr>
                <w:rFonts w:ascii="Consolas" w:hAnsi="Consolas"/>
                <w:color w:val="000000"/>
                <w:sz w:val="20"/>
                <w:shd w:val="clear" w:color="FFFFFF" w:fill="D9D9D9"/>
              </w:rPr>
              <w:t>Bluetooth device connection status</w:t>
            </w:r>
            <w:r w:rsidR="004A5315" w:rsidRPr="00B44F7B">
              <w:rPr>
                <w:rFonts w:ascii="Consolas" w:hAnsi="Consolas"/>
                <w:color w:val="000000"/>
                <w:sz w:val="20"/>
                <w:shd w:val="clear" w:color="FFFFFF" w:fill="D9D9D9"/>
              </w:rPr>
              <w:t xml:space="preserve"> </w:t>
            </w:r>
            <w:r w:rsidR="004A5315">
              <w:rPr>
                <w:rFonts w:ascii="Consolas" w:hAnsi="Consolas" w:hint="eastAsia"/>
                <w:color w:val="000000"/>
                <w:sz w:val="20"/>
                <w:shd w:val="clear" w:color="FFFFFF" w:fill="D9D9D9"/>
              </w:rPr>
              <w:t>listener</w:t>
            </w:r>
          </w:p>
        </w:tc>
      </w:tr>
    </w:tbl>
    <w:p w:rsidR="005038B9" w:rsidRDefault="00372908" w:rsidP="005038B9">
      <w:pPr>
        <w:pStyle w:val="2"/>
        <w:numPr>
          <w:ilvl w:val="0"/>
          <w:numId w:val="2"/>
        </w:numPr>
        <w:spacing w:before="260" w:after="260"/>
        <w:rPr>
          <w:rFonts w:ascii="微软雅黑" w:eastAsia="微软雅黑" w:hAnsi="微软雅黑" w:cs="微软雅黑" w:hint="eastAsia"/>
        </w:rPr>
      </w:pPr>
      <w:bookmarkStart w:id="91" w:name="_Toc153812843"/>
      <w:bookmarkStart w:id="92" w:name="_Toc153819401"/>
      <w:r>
        <w:rPr>
          <w:rFonts w:ascii="微软雅黑" w:eastAsia="微软雅黑" w:hAnsi="微软雅黑" w:cs="微软雅黑" w:hint="eastAsia"/>
        </w:rPr>
        <w:lastRenderedPageBreak/>
        <w:t>Remove</w:t>
      </w:r>
      <w:bookmarkEnd w:id="91"/>
      <w:r>
        <w:rPr>
          <w:rFonts w:ascii="微软雅黑" w:eastAsia="微软雅黑" w:hAnsi="微软雅黑" w:cs="微软雅黑" w:hint="eastAsia"/>
        </w:rPr>
        <w:t xml:space="preserve"> </w:t>
      </w:r>
      <w:r>
        <w:rPr>
          <w:rFonts w:hint="eastAsia"/>
        </w:rPr>
        <w:t>b</w:t>
      </w:r>
      <w:r w:rsidRPr="00FC27F8">
        <w:t xml:space="preserve">luetooth device connection status </w:t>
      </w:r>
      <w:r>
        <w:rPr>
          <w:rFonts w:hint="eastAsia"/>
        </w:rPr>
        <w:t>listener</w:t>
      </w:r>
      <w:bookmarkEnd w:id="92"/>
    </w:p>
    <w:p w:rsidR="005038B9" w:rsidRDefault="005038B9" w:rsidP="005038B9">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Pr>
          <w:rFonts w:ascii="Consolas" w:hAnsi="Consolas" w:cs="Consolas" w:hint="eastAsia"/>
          <w:color w:val="000000"/>
          <w:kern w:val="0"/>
          <w:sz w:val="24"/>
        </w:rPr>
        <w:t>remove</w:t>
      </w:r>
      <w:r>
        <w:rPr>
          <w:rFonts w:ascii="Consolas" w:hAnsi="Consolas" w:cs="Consolas"/>
          <w:color w:val="000000"/>
          <w:kern w:val="0"/>
          <w:sz w:val="24"/>
        </w:rPr>
        <w:t xml:space="preserve">BleStateCallback(IConnectionStateCallback </w:t>
      </w:r>
      <w:r>
        <w:rPr>
          <w:rFonts w:ascii="Consolas" w:hAnsi="Consolas" w:cs="Consolas"/>
          <w:color w:val="6A3E3E"/>
          <w:kern w:val="0"/>
          <w:sz w:val="24"/>
        </w:rPr>
        <w:t>stateCallback</w:t>
      </w:r>
      <w:r>
        <w:rPr>
          <w:rFonts w:ascii="Consolas" w:hAnsi="Consolas" w:cs="Consolas"/>
          <w:color w:val="000000"/>
          <w:kern w:val="0"/>
          <w:sz w:val="24"/>
        </w:rPr>
        <w:t>)</w:t>
      </w:r>
      <w:r>
        <w:rPr>
          <w:rFonts w:ascii="Consolas" w:hAnsi="Consolas" w:cs="Consolas"/>
          <w:color w:val="000000"/>
          <w:kern w:val="0"/>
          <w:sz w:val="24"/>
        </w:rPr>
        <w:tab/>
      </w:r>
    </w:p>
    <w:p w:rsidR="005038B9" w:rsidRDefault="00177D12" w:rsidP="005038B9">
      <w:pPr>
        <w:pStyle w:val="3"/>
      </w:pPr>
      <w:bookmarkStart w:id="93" w:name="_Toc153819402"/>
      <w:r>
        <w:t>Description</w:t>
      </w:r>
      <w:bookmarkEnd w:id="93"/>
    </w:p>
    <w:p w:rsidR="005038B9" w:rsidRDefault="00FC27F8" w:rsidP="005038B9">
      <w:pPr>
        <w:ind w:firstLine="420"/>
        <w:rPr>
          <w:rFonts w:ascii="Consolas" w:eastAsia="Consolas" w:hAnsi="Consolas" w:hint="eastAsia"/>
          <w:color w:val="000000"/>
          <w:sz w:val="20"/>
          <w:highlight w:val="white"/>
        </w:rPr>
      </w:pPr>
      <w:r w:rsidRPr="00FC27F8">
        <w:t xml:space="preserve">Used to remove </w:t>
      </w:r>
      <w:r w:rsidR="0089180B">
        <w:rPr>
          <w:rFonts w:hint="eastAsia"/>
        </w:rPr>
        <w:t>b</w:t>
      </w:r>
      <w:r w:rsidRPr="00FC27F8">
        <w:t xml:space="preserve">luetooth </w:t>
      </w:r>
      <w:r w:rsidR="00E95BCB" w:rsidRPr="00FC27F8">
        <w:t xml:space="preserve">device </w:t>
      </w:r>
      <w:r w:rsidRPr="00FC27F8">
        <w:t xml:space="preserve">connection status </w:t>
      </w:r>
      <w:r w:rsidR="003A3D2E">
        <w:rPr>
          <w:rFonts w:hint="eastAsia"/>
        </w:rPr>
        <w:t>listener</w:t>
      </w:r>
    </w:p>
    <w:p w:rsidR="005038B9" w:rsidRDefault="00005760" w:rsidP="005038B9">
      <w:pPr>
        <w:pStyle w:val="3"/>
      </w:pPr>
      <w:bookmarkStart w:id="94" w:name="_Toc153819403"/>
      <w:r>
        <w:t>Parameters</w:t>
      </w:r>
      <w:bookmarkEnd w:id="9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2"/>
        <w:gridCol w:w="1417"/>
        <w:gridCol w:w="4623"/>
      </w:tblGrid>
      <w:tr w:rsidR="00A128DE" w:rsidTr="00327DE0">
        <w:tc>
          <w:tcPr>
            <w:tcW w:w="2802"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417"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623"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5038B9" w:rsidTr="00F26E05">
        <w:trPr>
          <w:trHeight w:val="90"/>
        </w:trPr>
        <w:tc>
          <w:tcPr>
            <w:tcW w:w="2802" w:type="dxa"/>
            <w:vAlign w:val="center"/>
          </w:tcPr>
          <w:p w:rsidR="005038B9" w:rsidRDefault="005038B9" w:rsidP="00F26E05">
            <w:pPr>
              <w:rPr>
                <w:rFonts w:ascii="Consolas" w:hAnsi="Consolas" w:hint="eastAsia"/>
                <w:color w:val="000000"/>
                <w:sz w:val="20"/>
                <w:highlight w:val="white"/>
                <w:shd w:val="clear" w:color="FFFFFF" w:fill="D9D9D9"/>
              </w:rPr>
            </w:pPr>
            <w:r>
              <w:rPr>
                <w:rFonts w:ascii="Consolas" w:hAnsi="Consolas" w:cs="Consolas"/>
                <w:color w:val="000000"/>
                <w:kern w:val="0"/>
                <w:sz w:val="24"/>
              </w:rPr>
              <w:t>IConnectionStateCallback</w:t>
            </w:r>
          </w:p>
        </w:tc>
        <w:tc>
          <w:tcPr>
            <w:tcW w:w="1417" w:type="dxa"/>
            <w:vAlign w:val="center"/>
          </w:tcPr>
          <w:p w:rsidR="005038B9" w:rsidRDefault="00CC602F"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Custom interface</w:t>
            </w:r>
          </w:p>
        </w:tc>
        <w:tc>
          <w:tcPr>
            <w:tcW w:w="4623" w:type="dxa"/>
            <w:vAlign w:val="center"/>
          </w:tcPr>
          <w:p w:rsidR="005038B9" w:rsidRDefault="00D11D44" w:rsidP="00F26E05">
            <w:pPr>
              <w:rPr>
                <w:rFonts w:ascii="Consolas" w:hAnsi="Consolas" w:hint="eastAsia"/>
                <w:color w:val="000000"/>
                <w:sz w:val="20"/>
                <w:highlight w:val="white"/>
                <w:shd w:val="clear" w:color="FFFFFF" w:fill="D9D9D9"/>
              </w:rPr>
            </w:pPr>
            <w:r w:rsidRPr="00D11D44">
              <w:rPr>
                <w:rFonts w:ascii="Consolas" w:hAnsi="Consolas"/>
                <w:color w:val="000000"/>
                <w:sz w:val="20"/>
                <w:shd w:val="clear" w:color="FFFFFF" w:fill="D9D9D9"/>
              </w:rPr>
              <w:t>Bluetooth device connection status</w:t>
            </w:r>
            <w:r w:rsidR="00B44F7B" w:rsidRPr="00B44F7B">
              <w:rPr>
                <w:rFonts w:ascii="Consolas" w:hAnsi="Consolas"/>
                <w:color w:val="000000"/>
                <w:sz w:val="20"/>
                <w:shd w:val="clear" w:color="FFFFFF" w:fill="D9D9D9"/>
              </w:rPr>
              <w:t xml:space="preserve"> </w:t>
            </w:r>
            <w:r w:rsidR="00B44F7B">
              <w:rPr>
                <w:rFonts w:ascii="Consolas" w:hAnsi="Consolas" w:hint="eastAsia"/>
                <w:color w:val="000000"/>
                <w:sz w:val="20"/>
                <w:shd w:val="clear" w:color="FFFFFF" w:fill="D9D9D9"/>
              </w:rPr>
              <w:t>listener</w:t>
            </w:r>
          </w:p>
        </w:tc>
      </w:tr>
    </w:tbl>
    <w:p w:rsidR="008C0C5C" w:rsidRDefault="00CC703A">
      <w:pPr>
        <w:pStyle w:val="2"/>
        <w:numPr>
          <w:ilvl w:val="0"/>
          <w:numId w:val="2"/>
        </w:numPr>
        <w:rPr>
          <w:rFonts w:ascii="微软雅黑" w:eastAsia="微软雅黑" w:hAnsi="微软雅黑" w:cs="微软雅黑"/>
        </w:rPr>
      </w:pPr>
      <w:bookmarkStart w:id="95" w:name="_Toc153819404"/>
      <w:r w:rsidRPr="00CC703A">
        <w:rPr>
          <w:rFonts w:ascii="微软雅黑" w:eastAsia="微软雅黑" w:hAnsi="微软雅黑" w:cs="微软雅黑"/>
        </w:rPr>
        <w:t>Register device</w:t>
      </w:r>
      <w:r w:rsidR="0047566F">
        <w:rPr>
          <w:rFonts w:ascii="微软雅黑" w:eastAsia="微软雅黑" w:hAnsi="微软雅黑" w:cs="微软雅黑"/>
        </w:rPr>
        <w:t xml:space="preserve"> online status change </w:t>
      </w:r>
      <w:r w:rsidR="0047566F">
        <w:rPr>
          <w:rFonts w:ascii="微软雅黑" w:eastAsia="微软雅黑" w:hAnsi="微软雅黑" w:cs="微软雅黑" w:hint="eastAsia"/>
        </w:rPr>
        <w:t>listener</w:t>
      </w:r>
      <w:bookmarkEnd w:id="86"/>
      <w:bookmarkEnd w:id="95"/>
    </w:p>
    <w:p w:rsidR="007D1EF6" w:rsidRPr="007D1EF6" w:rsidRDefault="007D1EF6" w:rsidP="007D1EF6">
      <w:pPr>
        <w:autoSpaceDE w:val="0"/>
        <w:autoSpaceDN w:val="0"/>
        <w:adjustRightInd w:val="0"/>
        <w:jc w:val="left"/>
        <w:rPr>
          <w:rFonts w:ascii="Consolas" w:hAnsi="Consolas" w:cs="Consolas"/>
          <w:kern w:val="0"/>
          <w:sz w:val="24"/>
        </w:rPr>
      </w:pPr>
      <w:r w:rsidRPr="007D1EF6">
        <w:rPr>
          <w:rFonts w:ascii="Consolas" w:hAnsi="Consolas" w:cs="Consolas"/>
          <w:b/>
          <w:bCs/>
          <w:color w:val="7F0055"/>
          <w:kern w:val="0"/>
          <w:sz w:val="24"/>
        </w:rPr>
        <w:t>public</w:t>
      </w:r>
      <w:r w:rsidRPr="007D1EF6">
        <w:rPr>
          <w:rFonts w:ascii="Consolas" w:hAnsi="Consolas" w:cs="Consolas"/>
          <w:color w:val="000000"/>
          <w:kern w:val="0"/>
          <w:sz w:val="24"/>
        </w:rPr>
        <w:t xml:space="preserve"> </w:t>
      </w:r>
      <w:r w:rsidRPr="007D1EF6">
        <w:rPr>
          <w:rFonts w:ascii="Consolas" w:hAnsi="Consolas" w:cs="Consolas"/>
          <w:b/>
          <w:bCs/>
          <w:color w:val="7F0055"/>
          <w:kern w:val="0"/>
          <w:sz w:val="24"/>
        </w:rPr>
        <w:t>void</w:t>
      </w:r>
      <w:r w:rsidRPr="007D1EF6">
        <w:rPr>
          <w:rFonts w:ascii="Consolas" w:hAnsi="Consolas" w:cs="Consolas"/>
          <w:color w:val="000000"/>
          <w:kern w:val="0"/>
          <w:sz w:val="24"/>
        </w:rPr>
        <w:t xml:space="preserve"> registOnlineStateListener(</w:t>
      </w:r>
      <w:hyperlink w:anchor="_OnlineStateListener" w:history="1">
        <w:r w:rsidRPr="007D1EF6">
          <w:rPr>
            <w:rStyle w:val="a7"/>
            <w:rFonts w:ascii="Consolas" w:hAnsi="Consolas" w:cs="Consolas"/>
            <w:kern w:val="0"/>
            <w:sz w:val="24"/>
          </w:rPr>
          <w:t>OnlineStateListener</w:t>
        </w:r>
      </w:hyperlink>
      <w:r w:rsidRPr="007D1EF6">
        <w:rPr>
          <w:rFonts w:ascii="Consolas" w:hAnsi="Consolas" w:cs="Consolas"/>
          <w:color w:val="000000"/>
          <w:kern w:val="0"/>
          <w:sz w:val="24"/>
        </w:rPr>
        <w:t xml:space="preserve"> </w:t>
      </w:r>
      <w:r w:rsidRPr="007D1EF6">
        <w:rPr>
          <w:rFonts w:ascii="Consolas" w:hAnsi="Consolas" w:cs="Consolas"/>
          <w:color w:val="6A3E3E"/>
          <w:kern w:val="0"/>
          <w:sz w:val="24"/>
        </w:rPr>
        <w:t>onlineStateListener</w:t>
      </w:r>
      <w:r w:rsidRPr="007D1EF6">
        <w:rPr>
          <w:rFonts w:ascii="Consolas" w:hAnsi="Consolas" w:cs="Consolas"/>
          <w:color w:val="000000"/>
          <w:kern w:val="0"/>
          <w:sz w:val="24"/>
        </w:rPr>
        <w:t>)</w:t>
      </w:r>
    </w:p>
    <w:p w:rsidR="008C0C5C" w:rsidRDefault="002B42D4">
      <w:pPr>
        <w:pStyle w:val="3"/>
        <w:rPr>
          <w:rFonts w:hint="default"/>
        </w:rPr>
      </w:pPr>
      <w:bookmarkStart w:id="96" w:name="_Toc153819405"/>
      <w:r>
        <w:t>Description</w:t>
      </w:r>
      <w:bookmarkEnd w:id="96"/>
    </w:p>
    <w:p w:rsidR="008C0C5C" w:rsidRDefault="00090BB6">
      <w:pPr>
        <w:ind w:firstLine="420"/>
        <w:rPr>
          <w:rFonts w:ascii="Consolas" w:hAnsi="Consolas" w:cs="Consolas"/>
          <w:sz w:val="20"/>
          <w:szCs w:val="20"/>
        </w:rPr>
      </w:pPr>
      <w:r w:rsidRPr="00090BB6">
        <w:rPr>
          <w:rFonts w:ascii="Consolas" w:hAnsi="Consolas" w:cs="Consolas"/>
          <w:sz w:val="20"/>
          <w:szCs w:val="20"/>
        </w:rPr>
        <w:t xml:space="preserve">It is used to monitor the online status of </w:t>
      </w:r>
      <w:r w:rsidR="00090F1F">
        <w:rPr>
          <w:rFonts w:ascii="Consolas" w:hAnsi="Consolas" w:cs="Consolas"/>
          <w:sz w:val="20"/>
          <w:szCs w:val="20"/>
        </w:rPr>
        <w:t>Device</w:t>
      </w:r>
    </w:p>
    <w:p w:rsidR="008C0C5C" w:rsidRDefault="002B42D4">
      <w:pPr>
        <w:pStyle w:val="3"/>
        <w:rPr>
          <w:rFonts w:hint="default"/>
        </w:rPr>
      </w:pPr>
      <w:bookmarkStart w:id="97" w:name="_Toc153819406"/>
      <w:r>
        <w:t>Parameters</w:t>
      </w:r>
      <w:bookmarkEnd w:id="9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984"/>
        <w:gridCol w:w="4056"/>
      </w:tblGrid>
      <w:tr w:rsidR="008C0C5C" w:rsidTr="002F0DFD">
        <w:tc>
          <w:tcPr>
            <w:tcW w:w="2802"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84"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056"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2F0DFD">
        <w:tc>
          <w:tcPr>
            <w:tcW w:w="2802" w:type="dxa"/>
            <w:shd w:val="clear" w:color="auto" w:fill="auto"/>
            <w:vAlign w:val="center"/>
          </w:tcPr>
          <w:p w:rsidR="008C0C5C" w:rsidRDefault="00BF4B49">
            <w:pPr>
              <w:rPr>
                <w:rFonts w:ascii="Consolas" w:hAnsi="Consolas"/>
                <w:color w:val="000000"/>
                <w:sz w:val="20"/>
                <w:highlight w:val="white"/>
                <w:shd w:val="clear" w:color="FFFFFF" w:fill="D9D9D9"/>
              </w:rPr>
            </w:pPr>
            <w:hyperlink w:anchor="_OnlineStateListener" w:history="1">
              <w:r w:rsidR="00F1218A" w:rsidRPr="00720F73">
                <w:rPr>
                  <w:rStyle w:val="a7"/>
                  <w:rFonts w:ascii="Consolas" w:hAnsi="Consolas" w:cs="Consolas"/>
                  <w:kern w:val="0"/>
                  <w:sz w:val="24"/>
                </w:rPr>
                <w:t>OnlineStateListener</w:t>
              </w:r>
            </w:hyperlink>
          </w:p>
        </w:tc>
        <w:tc>
          <w:tcPr>
            <w:tcW w:w="1984" w:type="dxa"/>
            <w:shd w:val="clear" w:color="auto" w:fill="auto"/>
            <w:vAlign w:val="center"/>
          </w:tcPr>
          <w:p w:rsidR="008C0C5C" w:rsidRDefault="00274277">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056" w:type="dxa"/>
            <w:shd w:val="clear" w:color="auto" w:fill="auto"/>
            <w:vAlign w:val="center"/>
          </w:tcPr>
          <w:p w:rsidR="008C0C5C" w:rsidRDefault="00A60423">
            <w:pPr>
              <w:rPr>
                <w:rFonts w:ascii="Consolas" w:hAnsi="Consolas"/>
                <w:color w:val="000000"/>
                <w:sz w:val="20"/>
                <w:highlight w:val="white"/>
                <w:shd w:val="clear" w:color="FFFFFF" w:fill="D9D9D9"/>
              </w:rPr>
            </w:pPr>
            <w:r w:rsidRPr="00A60423">
              <w:rPr>
                <w:rFonts w:ascii="Consolas" w:hAnsi="Consolas"/>
                <w:color w:val="000000"/>
                <w:sz w:val="20"/>
              </w:rPr>
              <w:t>Device online status moni</w:t>
            </w:r>
            <w:r w:rsidR="002F0DFD">
              <w:rPr>
                <w:rFonts w:ascii="Consolas" w:hAnsi="Consolas"/>
                <w:color w:val="000000"/>
                <w:sz w:val="20"/>
              </w:rPr>
              <w:t xml:space="preserve">toring, for details, refer to: </w:t>
            </w:r>
            <w:r w:rsidR="002F0DFD">
              <w:rPr>
                <w:rFonts w:ascii="Consolas" w:hAnsi="Consolas" w:hint="eastAsia"/>
                <w:color w:val="000000"/>
                <w:sz w:val="20"/>
              </w:rPr>
              <w:t>O</w:t>
            </w:r>
            <w:r w:rsidR="005A3F74">
              <w:rPr>
                <w:rFonts w:ascii="Consolas" w:hAnsi="Consolas"/>
                <w:color w:val="000000"/>
                <w:sz w:val="20"/>
              </w:rPr>
              <w:t>nlinestate</w:t>
            </w:r>
            <w:r w:rsidR="005A3F74">
              <w:rPr>
                <w:rFonts w:ascii="Consolas" w:hAnsi="Consolas" w:hint="eastAsia"/>
                <w:color w:val="000000"/>
                <w:sz w:val="20"/>
              </w:rPr>
              <w:t>L</w:t>
            </w:r>
            <w:r w:rsidRPr="00A60423">
              <w:rPr>
                <w:rFonts w:ascii="Consolas" w:hAnsi="Consolas"/>
                <w:color w:val="000000"/>
                <w:sz w:val="20"/>
              </w:rPr>
              <w:t>istener</w:t>
            </w:r>
          </w:p>
        </w:tc>
      </w:tr>
    </w:tbl>
    <w:p w:rsidR="008C0C5C" w:rsidRPr="00B516E6" w:rsidRDefault="00B516E6" w:rsidP="00B516E6">
      <w:pPr>
        <w:pStyle w:val="2"/>
        <w:numPr>
          <w:ilvl w:val="0"/>
          <w:numId w:val="2"/>
        </w:numPr>
        <w:rPr>
          <w:rFonts w:ascii="微软雅黑" w:eastAsia="微软雅黑" w:hAnsi="微软雅黑" w:cs="微软雅黑"/>
        </w:rPr>
      </w:pPr>
      <w:bookmarkStart w:id="98" w:name="_Toc153819407"/>
      <w:r>
        <w:rPr>
          <w:rFonts w:ascii="微软雅黑" w:eastAsia="微软雅黑" w:hAnsi="微软雅黑" w:cs="微软雅黑" w:hint="eastAsia"/>
        </w:rPr>
        <w:t>Unr</w:t>
      </w:r>
      <w:r w:rsidRPr="00CC703A">
        <w:rPr>
          <w:rFonts w:ascii="微软雅黑" w:eastAsia="微软雅黑" w:hAnsi="微软雅黑" w:cs="微软雅黑"/>
        </w:rPr>
        <w:t>egister device</w:t>
      </w:r>
      <w:r>
        <w:rPr>
          <w:rFonts w:ascii="微软雅黑" w:eastAsia="微软雅黑" w:hAnsi="微软雅黑" w:cs="微软雅黑"/>
        </w:rPr>
        <w:t xml:space="preserve"> online status change </w:t>
      </w:r>
      <w:r>
        <w:rPr>
          <w:rFonts w:ascii="微软雅黑" w:eastAsia="微软雅黑" w:hAnsi="微软雅黑" w:cs="微软雅黑" w:hint="eastAsia"/>
        </w:rPr>
        <w:t>listener</w:t>
      </w:r>
      <w:bookmarkEnd w:id="98"/>
    </w:p>
    <w:p w:rsidR="00095913" w:rsidRPr="00095913" w:rsidRDefault="00095913" w:rsidP="00095913">
      <w:pPr>
        <w:autoSpaceDE w:val="0"/>
        <w:autoSpaceDN w:val="0"/>
        <w:adjustRightInd w:val="0"/>
        <w:jc w:val="left"/>
        <w:rPr>
          <w:rFonts w:ascii="Consolas" w:hAnsi="Consolas" w:cs="Consolas"/>
          <w:kern w:val="0"/>
          <w:sz w:val="24"/>
        </w:rPr>
      </w:pPr>
      <w:r w:rsidRPr="00095913">
        <w:rPr>
          <w:rFonts w:ascii="Consolas" w:hAnsi="Consolas" w:cs="Consolas"/>
          <w:b/>
          <w:bCs/>
          <w:color w:val="7F0055"/>
          <w:kern w:val="0"/>
          <w:sz w:val="24"/>
        </w:rPr>
        <w:t>public</w:t>
      </w:r>
      <w:r w:rsidRPr="00095913">
        <w:rPr>
          <w:rFonts w:ascii="Consolas" w:hAnsi="Consolas" w:cs="Consolas"/>
          <w:color w:val="000000"/>
          <w:kern w:val="0"/>
          <w:sz w:val="24"/>
        </w:rPr>
        <w:t xml:space="preserve"> </w:t>
      </w:r>
      <w:r w:rsidRPr="00095913">
        <w:rPr>
          <w:rFonts w:ascii="Consolas" w:hAnsi="Consolas" w:cs="Consolas"/>
          <w:b/>
          <w:bCs/>
          <w:color w:val="7F0055"/>
          <w:kern w:val="0"/>
          <w:sz w:val="24"/>
        </w:rPr>
        <w:t>void</w:t>
      </w:r>
      <w:r w:rsidRPr="00095913">
        <w:rPr>
          <w:rFonts w:ascii="Consolas" w:hAnsi="Consolas" w:cs="Consolas"/>
          <w:color w:val="000000"/>
          <w:kern w:val="0"/>
          <w:sz w:val="24"/>
        </w:rPr>
        <w:t xml:space="preserve"> unregistOnlineStateListener(</w:t>
      </w:r>
      <w:hyperlink w:anchor="_OnlineStateListener" w:history="1">
        <w:r w:rsidRPr="00095913">
          <w:rPr>
            <w:rStyle w:val="a7"/>
            <w:rFonts w:ascii="Consolas" w:hAnsi="Consolas" w:cs="Consolas"/>
            <w:kern w:val="0"/>
            <w:sz w:val="24"/>
          </w:rPr>
          <w:t>OnlineStateListener</w:t>
        </w:r>
      </w:hyperlink>
      <w:r w:rsidRPr="00095913">
        <w:rPr>
          <w:rFonts w:ascii="Consolas" w:hAnsi="Consolas" w:cs="Consolas"/>
          <w:color w:val="000000"/>
          <w:kern w:val="0"/>
          <w:sz w:val="24"/>
        </w:rPr>
        <w:t xml:space="preserve"> </w:t>
      </w:r>
      <w:r w:rsidRPr="00095913">
        <w:rPr>
          <w:rFonts w:ascii="Consolas" w:hAnsi="Consolas" w:cs="Consolas"/>
          <w:color w:val="6A3E3E"/>
          <w:kern w:val="0"/>
          <w:sz w:val="24"/>
        </w:rPr>
        <w:t>onlineStateListener</w:t>
      </w:r>
      <w:r w:rsidRPr="00095913">
        <w:rPr>
          <w:rFonts w:ascii="Consolas" w:hAnsi="Consolas" w:cs="Consolas"/>
          <w:color w:val="000000"/>
          <w:kern w:val="0"/>
          <w:sz w:val="24"/>
        </w:rPr>
        <w:t>)</w:t>
      </w:r>
    </w:p>
    <w:p w:rsidR="008C0C5C" w:rsidRDefault="002B42D4">
      <w:pPr>
        <w:pStyle w:val="3"/>
        <w:rPr>
          <w:rFonts w:hint="default"/>
        </w:rPr>
      </w:pPr>
      <w:bookmarkStart w:id="99" w:name="_Toc153819408"/>
      <w:r>
        <w:t>Description</w:t>
      </w:r>
      <w:bookmarkEnd w:id="99"/>
    </w:p>
    <w:p w:rsidR="008C0C5C" w:rsidRDefault="006828B5">
      <w:pPr>
        <w:ind w:firstLine="420"/>
        <w:rPr>
          <w:rFonts w:ascii="Consolas" w:hAnsi="Consolas" w:cs="Consolas"/>
          <w:sz w:val="20"/>
          <w:szCs w:val="20"/>
        </w:rPr>
      </w:pPr>
      <w:r w:rsidRPr="006828B5">
        <w:rPr>
          <w:rFonts w:ascii="Consolas" w:hAnsi="Consolas" w:cs="Consolas"/>
          <w:sz w:val="20"/>
          <w:szCs w:val="20"/>
        </w:rPr>
        <w:t>Used to log off device online status monitoring</w:t>
      </w:r>
    </w:p>
    <w:p w:rsidR="008C0C5C" w:rsidRDefault="002B42D4">
      <w:pPr>
        <w:pStyle w:val="3"/>
        <w:rPr>
          <w:rFonts w:hint="default"/>
        </w:rPr>
      </w:pPr>
      <w:bookmarkStart w:id="100" w:name="_Toc153819409"/>
      <w:r>
        <w:lastRenderedPageBreak/>
        <w:t>Parameters</w:t>
      </w:r>
      <w:bookmarkEnd w:id="10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984"/>
        <w:gridCol w:w="4056"/>
      </w:tblGrid>
      <w:tr w:rsidR="008C0C5C" w:rsidTr="009F68E5">
        <w:tc>
          <w:tcPr>
            <w:tcW w:w="280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05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7B0564" w:rsidTr="00AF70E0">
        <w:tc>
          <w:tcPr>
            <w:tcW w:w="2802" w:type="dxa"/>
            <w:shd w:val="clear" w:color="auto" w:fill="auto"/>
            <w:vAlign w:val="center"/>
          </w:tcPr>
          <w:p w:rsidR="007B0564" w:rsidRDefault="00BF4B49" w:rsidP="00AF70E0">
            <w:pPr>
              <w:rPr>
                <w:rFonts w:ascii="Consolas" w:hAnsi="Consolas"/>
                <w:color w:val="000000"/>
                <w:sz w:val="20"/>
                <w:highlight w:val="white"/>
                <w:shd w:val="clear" w:color="FFFFFF" w:fill="D9D9D9"/>
              </w:rPr>
            </w:pPr>
            <w:hyperlink w:anchor="_OnlineStateListener" w:history="1">
              <w:r w:rsidR="007B0564" w:rsidRPr="00720F73">
                <w:rPr>
                  <w:rStyle w:val="a7"/>
                  <w:rFonts w:ascii="Consolas" w:hAnsi="Consolas" w:cs="Consolas"/>
                  <w:kern w:val="0"/>
                  <w:sz w:val="24"/>
                </w:rPr>
                <w:t>OnlineStateListener</w:t>
              </w:r>
            </w:hyperlink>
          </w:p>
        </w:tc>
        <w:tc>
          <w:tcPr>
            <w:tcW w:w="1984" w:type="dxa"/>
            <w:shd w:val="clear" w:color="auto" w:fill="auto"/>
            <w:vAlign w:val="center"/>
          </w:tcPr>
          <w:p w:rsidR="007B0564" w:rsidRDefault="007B0564" w:rsidP="00AF70E0">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056" w:type="dxa"/>
            <w:shd w:val="clear" w:color="auto" w:fill="auto"/>
            <w:vAlign w:val="center"/>
          </w:tcPr>
          <w:p w:rsidR="007B0564" w:rsidRDefault="007B0564" w:rsidP="00AF70E0">
            <w:pPr>
              <w:rPr>
                <w:rFonts w:ascii="Consolas" w:hAnsi="Consolas"/>
                <w:color w:val="000000"/>
                <w:sz w:val="20"/>
                <w:highlight w:val="white"/>
                <w:shd w:val="clear" w:color="FFFFFF" w:fill="D9D9D9"/>
              </w:rPr>
            </w:pPr>
            <w:r w:rsidRPr="00A60423">
              <w:rPr>
                <w:rFonts w:ascii="Consolas" w:hAnsi="Consolas"/>
                <w:color w:val="000000"/>
                <w:sz w:val="20"/>
              </w:rPr>
              <w:t>Device online status moni</w:t>
            </w:r>
            <w:r>
              <w:rPr>
                <w:rFonts w:ascii="Consolas" w:hAnsi="Consolas"/>
                <w:color w:val="000000"/>
                <w:sz w:val="20"/>
              </w:rPr>
              <w:t xml:space="preserve">toring, for details, refer to: </w:t>
            </w:r>
            <w:r>
              <w:rPr>
                <w:rFonts w:ascii="Consolas" w:hAnsi="Consolas" w:hint="eastAsia"/>
                <w:color w:val="000000"/>
                <w:sz w:val="20"/>
              </w:rPr>
              <w:t>O</w:t>
            </w:r>
            <w:r>
              <w:rPr>
                <w:rFonts w:ascii="Consolas" w:hAnsi="Consolas"/>
                <w:color w:val="000000"/>
                <w:sz w:val="20"/>
              </w:rPr>
              <w:t>nlinestate</w:t>
            </w:r>
            <w:r>
              <w:rPr>
                <w:rFonts w:ascii="Consolas" w:hAnsi="Consolas" w:hint="eastAsia"/>
                <w:color w:val="000000"/>
                <w:sz w:val="20"/>
              </w:rPr>
              <w:t>L</w:t>
            </w:r>
            <w:r w:rsidRPr="00A60423">
              <w:rPr>
                <w:rFonts w:ascii="Consolas" w:hAnsi="Consolas"/>
                <w:color w:val="000000"/>
                <w:sz w:val="20"/>
              </w:rPr>
              <w:t>istener</w:t>
            </w:r>
          </w:p>
        </w:tc>
      </w:tr>
    </w:tbl>
    <w:p w:rsidR="008C0C5C" w:rsidRDefault="00B9530B">
      <w:pPr>
        <w:pStyle w:val="2"/>
        <w:numPr>
          <w:ilvl w:val="0"/>
          <w:numId w:val="2"/>
        </w:numPr>
        <w:rPr>
          <w:rFonts w:ascii="微软雅黑" w:eastAsia="微软雅黑" w:hAnsi="微软雅黑" w:cs="微软雅黑"/>
        </w:rPr>
      </w:pPr>
      <w:bookmarkStart w:id="101" w:name="_Toc153819410"/>
      <w:r w:rsidRPr="00B9530B">
        <w:rPr>
          <w:rFonts w:ascii="微软雅黑" w:eastAsia="微软雅黑" w:hAnsi="微软雅黑" w:cs="微软雅黑"/>
        </w:rPr>
        <w:t>Register sleep</w:t>
      </w:r>
      <w:r w:rsidR="00212B64">
        <w:rPr>
          <w:rFonts w:ascii="微软雅黑" w:eastAsia="微软雅黑" w:hAnsi="微软雅黑" w:cs="微软雅黑"/>
        </w:rPr>
        <w:t xml:space="preserve"> report upload status </w:t>
      </w:r>
      <w:r w:rsidR="00212B64">
        <w:rPr>
          <w:rFonts w:ascii="微软雅黑" w:eastAsia="微软雅黑" w:hAnsi="微软雅黑" w:cs="微软雅黑" w:hint="eastAsia"/>
        </w:rPr>
        <w:t>listener</w:t>
      </w:r>
      <w:bookmarkEnd w:id="101"/>
    </w:p>
    <w:p w:rsidR="008C0C5C" w:rsidRPr="00286B66" w:rsidRDefault="00D522BE" w:rsidP="00286B66">
      <w:pPr>
        <w:autoSpaceDE w:val="0"/>
        <w:autoSpaceDN w:val="0"/>
        <w:adjustRightInd w:val="0"/>
        <w:jc w:val="left"/>
        <w:rPr>
          <w:rFonts w:ascii="Consolas" w:hAnsi="Consolas" w:cs="Consolas"/>
          <w:kern w:val="0"/>
          <w:sz w:val="24"/>
        </w:rPr>
      </w:pPr>
      <w:r w:rsidRPr="00D522BE">
        <w:rPr>
          <w:rFonts w:ascii="Consolas" w:hAnsi="Consolas" w:cs="Consolas"/>
          <w:b/>
          <w:bCs/>
          <w:color w:val="7F0055"/>
          <w:kern w:val="0"/>
          <w:sz w:val="24"/>
        </w:rPr>
        <w:t>public</w:t>
      </w:r>
      <w:r w:rsidRPr="00D522BE">
        <w:rPr>
          <w:rFonts w:ascii="Consolas" w:hAnsi="Consolas" w:cs="Consolas"/>
          <w:color w:val="000000"/>
          <w:kern w:val="0"/>
          <w:sz w:val="24"/>
        </w:rPr>
        <w:t xml:space="preserve"> </w:t>
      </w:r>
      <w:r w:rsidRPr="00D522BE">
        <w:rPr>
          <w:rFonts w:ascii="Consolas" w:hAnsi="Consolas" w:cs="Consolas"/>
          <w:b/>
          <w:bCs/>
          <w:color w:val="7F0055"/>
          <w:kern w:val="0"/>
          <w:sz w:val="24"/>
        </w:rPr>
        <w:t>void</w:t>
      </w:r>
      <w:r w:rsidRPr="00D522BE">
        <w:rPr>
          <w:rFonts w:ascii="Consolas" w:hAnsi="Consolas" w:cs="Consolas"/>
          <w:color w:val="000000"/>
          <w:kern w:val="0"/>
          <w:sz w:val="24"/>
        </w:rPr>
        <w:t xml:space="preserve"> registSleepReportUploadStateListener(</w:t>
      </w:r>
      <w:hyperlink w:anchor="_SleepReportUploadStateListener" w:history="1">
        <w:r w:rsidRPr="00D522BE">
          <w:rPr>
            <w:rStyle w:val="a7"/>
            <w:rFonts w:ascii="Consolas" w:hAnsi="Consolas" w:cs="Consolas"/>
            <w:kern w:val="0"/>
            <w:sz w:val="24"/>
          </w:rPr>
          <w:t>SleepReportUploadStateListener</w:t>
        </w:r>
      </w:hyperlink>
      <w:r w:rsidRPr="00D522BE">
        <w:rPr>
          <w:rFonts w:ascii="Consolas" w:hAnsi="Consolas" w:cs="Consolas"/>
          <w:color w:val="000000"/>
          <w:kern w:val="0"/>
          <w:sz w:val="24"/>
        </w:rPr>
        <w:t xml:space="preserve"> </w:t>
      </w:r>
      <w:r w:rsidRPr="00D522BE">
        <w:rPr>
          <w:rFonts w:ascii="Consolas" w:hAnsi="Consolas" w:cs="Consolas"/>
          <w:color w:val="6A3E3E"/>
          <w:kern w:val="0"/>
          <w:sz w:val="24"/>
        </w:rPr>
        <w:t>sleepReportUploadState</w:t>
      </w:r>
      <w:r w:rsidRPr="00D522BE">
        <w:rPr>
          <w:rFonts w:ascii="Consolas" w:hAnsi="Consolas" w:cs="Consolas"/>
          <w:color w:val="000000"/>
          <w:kern w:val="0"/>
          <w:sz w:val="24"/>
        </w:rPr>
        <w:t>)</w:t>
      </w:r>
    </w:p>
    <w:p w:rsidR="008C0C5C" w:rsidRDefault="002B42D4">
      <w:pPr>
        <w:pStyle w:val="3"/>
        <w:rPr>
          <w:rFonts w:hint="default"/>
        </w:rPr>
      </w:pPr>
      <w:bookmarkStart w:id="102" w:name="_Toc153819411"/>
      <w:r>
        <w:t>Description</w:t>
      </w:r>
      <w:bookmarkEnd w:id="102"/>
    </w:p>
    <w:p w:rsidR="008C0C5C" w:rsidRDefault="00680840">
      <w:pPr>
        <w:ind w:firstLine="420"/>
        <w:rPr>
          <w:rFonts w:ascii="Consolas" w:hAnsi="Consolas" w:cs="Consolas"/>
          <w:sz w:val="20"/>
          <w:szCs w:val="20"/>
        </w:rPr>
      </w:pPr>
      <w:r w:rsidRPr="00680840">
        <w:rPr>
          <w:rFonts w:ascii="Consolas" w:hAnsi="Consolas" w:cs="Consolas"/>
          <w:sz w:val="20"/>
          <w:szCs w:val="20"/>
        </w:rPr>
        <w:t>Used to monitor sleep report upload status</w:t>
      </w:r>
    </w:p>
    <w:p w:rsidR="008C0C5C" w:rsidRDefault="002B42D4">
      <w:pPr>
        <w:pStyle w:val="3"/>
        <w:rPr>
          <w:rFonts w:hint="default"/>
        </w:rPr>
      </w:pPr>
      <w:bookmarkStart w:id="103" w:name="_Toc153819412"/>
      <w:r>
        <w:t>Parameters</w:t>
      </w:r>
      <w:bookmarkEnd w:id="10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8C0C5C" w:rsidTr="00133A0A">
        <w:tc>
          <w:tcPr>
            <w:tcW w:w="251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133A0A">
        <w:tc>
          <w:tcPr>
            <w:tcW w:w="2518" w:type="dxa"/>
            <w:shd w:val="clear" w:color="auto" w:fill="auto"/>
          </w:tcPr>
          <w:p w:rsidR="008C0C5C" w:rsidRDefault="00BF4B49">
            <w:pPr>
              <w:rPr>
                <w:rFonts w:ascii="Consolas" w:hAnsi="Consolas"/>
                <w:color w:val="000000"/>
                <w:sz w:val="20"/>
                <w:highlight w:val="white"/>
                <w:shd w:val="clear" w:color="FFFFFF" w:fill="D9D9D9"/>
              </w:rPr>
            </w:pPr>
            <w:hyperlink w:anchor="_SleepReportUploadState" w:history="1">
              <w:r w:rsidR="0078324C" w:rsidRPr="00AC350F">
                <w:rPr>
                  <w:rStyle w:val="a7"/>
                  <w:rFonts w:ascii="Consolas" w:hAnsi="Consolas" w:cs="Consolas"/>
                  <w:kern w:val="0"/>
                  <w:sz w:val="24"/>
                </w:rPr>
                <w:t>SleepReportUploadState</w:t>
              </w:r>
              <w:r w:rsidR="0078324C" w:rsidRPr="00AC350F">
                <w:rPr>
                  <w:rStyle w:val="a7"/>
                  <w:rFonts w:ascii="Consolas" w:hAnsi="Consolas" w:cs="Consolas" w:hint="eastAsia"/>
                  <w:kern w:val="0"/>
                  <w:sz w:val="24"/>
                </w:rPr>
                <w:t>Listener</w:t>
              </w:r>
            </w:hyperlink>
          </w:p>
        </w:tc>
        <w:tc>
          <w:tcPr>
            <w:tcW w:w="2126" w:type="dxa"/>
            <w:shd w:val="clear" w:color="auto" w:fill="auto"/>
          </w:tcPr>
          <w:p w:rsidR="008C0C5C" w:rsidRDefault="001A0BA9">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8C0C5C" w:rsidRDefault="001D5B05">
            <w:pPr>
              <w:rPr>
                <w:rFonts w:ascii="Consolas" w:hAnsi="Consolas"/>
                <w:color w:val="000000"/>
                <w:sz w:val="20"/>
                <w:highlight w:val="white"/>
                <w:shd w:val="clear" w:color="FFFFFF" w:fill="D9D9D9"/>
              </w:rPr>
            </w:pPr>
            <w:r w:rsidRPr="001D5B05">
              <w:rPr>
                <w:rFonts w:ascii="Consolas" w:hAnsi="Consolas"/>
                <w:color w:val="000000"/>
                <w:sz w:val="20"/>
              </w:rPr>
              <w:t>Sleep report upload state listener</w:t>
            </w:r>
            <w:r>
              <w:rPr>
                <w:rFonts w:ascii="Consolas" w:hAnsi="Consolas" w:hint="eastAsia"/>
                <w:color w:val="000000"/>
                <w:sz w:val="20"/>
              </w:rPr>
              <w:t>,</w:t>
            </w:r>
            <w:r>
              <w:rPr>
                <w:rFonts w:ascii="Consolas" w:hAnsi="Consolas"/>
                <w:color w:val="000000"/>
                <w:sz w:val="20"/>
              </w:rPr>
              <w:t xml:space="preserve"> for details, refer to: </w:t>
            </w:r>
            <w:hyperlink w:anchor="_SleepReportUploadState" w:history="1">
              <w:r w:rsidRPr="00AC350F">
                <w:rPr>
                  <w:rStyle w:val="a7"/>
                  <w:rFonts w:ascii="Consolas" w:hAnsi="Consolas" w:cs="Consolas"/>
                  <w:kern w:val="0"/>
                  <w:sz w:val="24"/>
                </w:rPr>
                <w:t>SleepReportUploadState</w:t>
              </w:r>
              <w:r w:rsidRPr="00AC350F">
                <w:rPr>
                  <w:rStyle w:val="a7"/>
                  <w:rFonts w:ascii="Consolas" w:hAnsi="Consolas" w:cs="Consolas" w:hint="eastAsia"/>
                  <w:kern w:val="0"/>
                  <w:sz w:val="24"/>
                </w:rPr>
                <w:t>Listener</w:t>
              </w:r>
            </w:hyperlink>
          </w:p>
        </w:tc>
      </w:tr>
    </w:tbl>
    <w:p w:rsidR="008C0C5C" w:rsidRDefault="00E13868">
      <w:pPr>
        <w:pStyle w:val="2"/>
        <w:numPr>
          <w:ilvl w:val="0"/>
          <w:numId w:val="2"/>
        </w:numPr>
        <w:rPr>
          <w:rFonts w:ascii="微软雅黑" w:eastAsia="微软雅黑" w:hAnsi="微软雅黑" w:cs="微软雅黑"/>
        </w:rPr>
      </w:pPr>
      <w:bookmarkStart w:id="104" w:name="_Toc153819413"/>
      <w:r>
        <w:rPr>
          <w:rFonts w:ascii="微软雅黑" w:eastAsia="微软雅黑" w:hAnsi="微软雅黑" w:cs="微软雅黑" w:hint="eastAsia"/>
        </w:rPr>
        <w:t>Unr</w:t>
      </w:r>
      <w:r w:rsidRPr="00B9530B">
        <w:rPr>
          <w:rFonts w:ascii="微软雅黑" w:eastAsia="微软雅黑" w:hAnsi="微软雅黑" w:cs="微软雅黑"/>
        </w:rPr>
        <w:t>egister sleep</w:t>
      </w:r>
      <w:r>
        <w:rPr>
          <w:rFonts w:ascii="微软雅黑" w:eastAsia="微软雅黑" w:hAnsi="微软雅黑" w:cs="微软雅黑"/>
        </w:rPr>
        <w:t xml:space="preserve"> report upload status </w:t>
      </w:r>
      <w:r>
        <w:rPr>
          <w:rFonts w:ascii="微软雅黑" w:eastAsia="微软雅黑" w:hAnsi="微软雅黑" w:cs="微软雅黑" w:hint="eastAsia"/>
        </w:rPr>
        <w:t>listener</w:t>
      </w:r>
      <w:bookmarkEnd w:id="104"/>
    </w:p>
    <w:p w:rsidR="00862CC2" w:rsidRPr="00862CC2" w:rsidRDefault="00862CC2" w:rsidP="00862CC2">
      <w:pPr>
        <w:autoSpaceDE w:val="0"/>
        <w:autoSpaceDN w:val="0"/>
        <w:adjustRightInd w:val="0"/>
        <w:jc w:val="left"/>
        <w:rPr>
          <w:rFonts w:ascii="Consolas" w:hAnsi="Consolas" w:cs="Consolas"/>
          <w:kern w:val="0"/>
          <w:sz w:val="24"/>
        </w:rPr>
      </w:pPr>
      <w:r w:rsidRPr="00862CC2">
        <w:rPr>
          <w:rFonts w:ascii="Consolas" w:hAnsi="Consolas" w:cs="Consolas"/>
          <w:b/>
          <w:bCs/>
          <w:color w:val="7F0055"/>
          <w:kern w:val="0"/>
          <w:sz w:val="24"/>
        </w:rPr>
        <w:t>public</w:t>
      </w:r>
      <w:r w:rsidRPr="00862CC2">
        <w:rPr>
          <w:rFonts w:ascii="Consolas" w:hAnsi="Consolas" w:cs="Consolas"/>
          <w:color w:val="000000"/>
          <w:kern w:val="0"/>
          <w:sz w:val="24"/>
        </w:rPr>
        <w:t xml:space="preserve"> </w:t>
      </w:r>
      <w:r w:rsidRPr="00862CC2">
        <w:rPr>
          <w:rFonts w:ascii="Consolas" w:hAnsi="Consolas" w:cs="Consolas"/>
          <w:b/>
          <w:bCs/>
          <w:color w:val="7F0055"/>
          <w:kern w:val="0"/>
          <w:sz w:val="24"/>
        </w:rPr>
        <w:t>void</w:t>
      </w:r>
      <w:r w:rsidRPr="00862CC2">
        <w:rPr>
          <w:rFonts w:ascii="Consolas" w:hAnsi="Consolas" w:cs="Consolas"/>
          <w:color w:val="000000"/>
          <w:kern w:val="0"/>
          <w:sz w:val="24"/>
        </w:rPr>
        <w:t xml:space="preserve"> unregistSleepReportUploadStateListener(SleepReportUploadStateListener </w:t>
      </w:r>
      <w:r w:rsidRPr="00862CC2">
        <w:rPr>
          <w:rFonts w:ascii="Consolas" w:hAnsi="Consolas" w:cs="Consolas"/>
          <w:color w:val="6A3E3E"/>
          <w:kern w:val="0"/>
          <w:sz w:val="24"/>
        </w:rPr>
        <w:t>onlineStateListener</w:t>
      </w:r>
      <w:r w:rsidRPr="00862CC2">
        <w:rPr>
          <w:rFonts w:ascii="Consolas" w:hAnsi="Consolas" w:cs="Consolas"/>
          <w:color w:val="000000"/>
          <w:kern w:val="0"/>
          <w:sz w:val="24"/>
        </w:rPr>
        <w:t>)</w:t>
      </w:r>
    </w:p>
    <w:p w:rsidR="008C0C5C" w:rsidRDefault="002B42D4">
      <w:pPr>
        <w:pStyle w:val="3"/>
        <w:rPr>
          <w:rFonts w:hint="default"/>
        </w:rPr>
      </w:pPr>
      <w:bookmarkStart w:id="105" w:name="_Toc153819414"/>
      <w:r>
        <w:t>Description</w:t>
      </w:r>
      <w:bookmarkEnd w:id="105"/>
    </w:p>
    <w:p w:rsidR="008C0C5C" w:rsidRDefault="001D1B2D">
      <w:pPr>
        <w:ind w:firstLine="420"/>
        <w:rPr>
          <w:rFonts w:ascii="Consolas" w:hAnsi="Consolas" w:cs="Consolas"/>
          <w:sz w:val="20"/>
          <w:szCs w:val="20"/>
        </w:rPr>
      </w:pPr>
      <w:r w:rsidRPr="001D1B2D">
        <w:rPr>
          <w:rFonts w:ascii="Consolas" w:hAnsi="Consolas" w:cs="Consolas"/>
          <w:sz w:val="20"/>
          <w:szCs w:val="20"/>
        </w:rPr>
        <w:t>Used to log off sleep report upload status monitoring</w:t>
      </w:r>
    </w:p>
    <w:p w:rsidR="008C0C5C" w:rsidRDefault="002B42D4">
      <w:pPr>
        <w:pStyle w:val="3"/>
        <w:rPr>
          <w:rFonts w:hint="default"/>
        </w:rPr>
      </w:pPr>
      <w:bookmarkStart w:id="106" w:name="_Toc153819415"/>
      <w:r>
        <w:t>Parameters</w:t>
      </w:r>
      <w:bookmarkEnd w:id="10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8C0C5C" w:rsidTr="00133A0A">
        <w:trPr>
          <w:trHeight w:val="90"/>
        </w:trPr>
        <w:tc>
          <w:tcPr>
            <w:tcW w:w="251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F3DF5" w:rsidTr="00133A0A">
        <w:tc>
          <w:tcPr>
            <w:tcW w:w="2518" w:type="dxa"/>
            <w:shd w:val="clear" w:color="auto" w:fill="auto"/>
          </w:tcPr>
          <w:p w:rsidR="004F3DF5" w:rsidRDefault="00BF4B49" w:rsidP="00AF70E0">
            <w:pPr>
              <w:rPr>
                <w:rFonts w:ascii="Consolas" w:hAnsi="Consolas"/>
                <w:color w:val="000000"/>
                <w:sz w:val="20"/>
                <w:highlight w:val="white"/>
                <w:shd w:val="clear" w:color="FFFFFF" w:fill="D9D9D9"/>
              </w:rPr>
            </w:pPr>
            <w:hyperlink w:anchor="_SleepReportUploadState" w:history="1">
              <w:r w:rsidR="004F3DF5" w:rsidRPr="00AC350F">
                <w:rPr>
                  <w:rStyle w:val="a7"/>
                  <w:rFonts w:ascii="Consolas" w:hAnsi="Consolas" w:cs="Consolas"/>
                  <w:kern w:val="0"/>
                  <w:sz w:val="24"/>
                </w:rPr>
                <w:t>SleepReportUploadState</w:t>
              </w:r>
              <w:r w:rsidR="004F3DF5" w:rsidRPr="00AC350F">
                <w:rPr>
                  <w:rStyle w:val="a7"/>
                  <w:rFonts w:ascii="Consolas" w:hAnsi="Consolas" w:cs="Consolas" w:hint="eastAsia"/>
                  <w:kern w:val="0"/>
                  <w:sz w:val="24"/>
                </w:rPr>
                <w:t>Listener</w:t>
              </w:r>
            </w:hyperlink>
          </w:p>
        </w:tc>
        <w:tc>
          <w:tcPr>
            <w:tcW w:w="2126" w:type="dxa"/>
            <w:shd w:val="clear" w:color="auto" w:fill="auto"/>
          </w:tcPr>
          <w:p w:rsidR="004F3DF5" w:rsidRDefault="004F3DF5" w:rsidP="00AF70E0">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4F3DF5" w:rsidRDefault="004F3DF5" w:rsidP="00AF70E0">
            <w:pPr>
              <w:rPr>
                <w:rFonts w:ascii="Consolas" w:hAnsi="Consolas"/>
                <w:color w:val="000000"/>
                <w:sz w:val="20"/>
                <w:highlight w:val="white"/>
                <w:shd w:val="clear" w:color="FFFFFF" w:fill="D9D9D9"/>
              </w:rPr>
            </w:pPr>
            <w:r w:rsidRPr="001D5B05">
              <w:rPr>
                <w:rFonts w:ascii="Consolas" w:hAnsi="Consolas"/>
                <w:color w:val="000000"/>
                <w:sz w:val="20"/>
              </w:rPr>
              <w:t>Sleep report upload state listener</w:t>
            </w:r>
            <w:r>
              <w:rPr>
                <w:rFonts w:ascii="Consolas" w:hAnsi="Consolas" w:hint="eastAsia"/>
                <w:color w:val="000000"/>
                <w:sz w:val="20"/>
              </w:rPr>
              <w:t>,</w:t>
            </w:r>
            <w:r>
              <w:rPr>
                <w:rFonts w:ascii="Consolas" w:hAnsi="Consolas"/>
                <w:color w:val="000000"/>
                <w:sz w:val="20"/>
              </w:rPr>
              <w:t xml:space="preserve"> for details, refer to: </w:t>
            </w:r>
            <w:hyperlink w:anchor="_SleepReportUploadState" w:history="1">
              <w:r w:rsidRPr="00AC350F">
                <w:rPr>
                  <w:rStyle w:val="a7"/>
                  <w:rFonts w:ascii="Consolas" w:hAnsi="Consolas" w:cs="Consolas"/>
                  <w:kern w:val="0"/>
                  <w:sz w:val="24"/>
                </w:rPr>
                <w:t>SleepReportUploadState</w:t>
              </w:r>
              <w:r w:rsidRPr="00AC350F">
                <w:rPr>
                  <w:rStyle w:val="a7"/>
                  <w:rFonts w:ascii="Consolas" w:hAnsi="Consolas" w:cs="Consolas" w:hint="eastAsia"/>
                  <w:kern w:val="0"/>
                  <w:sz w:val="24"/>
                </w:rPr>
                <w:t>Listener</w:t>
              </w:r>
            </w:hyperlink>
          </w:p>
        </w:tc>
      </w:tr>
    </w:tbl>
    <w:p w:rsidR="008C0C5C" w:rsidRDefault="008C0C5C" w:rsidP="00991B5D">
      <w:pPr>
        <w:rPr>
          <w:rFonts w:ascii="Consolas" w:eastAsiaTheme="minorEastAsia" w:hAnsi="Consolas"/>
          <w:color w:val="000000"/>
          <w:sz w:val="20"/>
          <w:highlight w:val="white"/>
        </w:rPr>
      </w:pPr>
    </w:p>
    <w:p w:rsidR="002F4E23" w:rsidRDefault="002F4E23" w:rsidP="002F4E23">
      <w:pPr>
        <w:pStyle w:val="2"/>
        <w:numPr>
          <w:ilvl w:val="0"/>
          <w:numId w:val="2"/>
        </w:numPr>
        <w:rPr>
          <w:rFonts w:ascii="微软雅黑" w:eastAsia="微软雅黑" w:hAnsi="微软雅黑" w:cs="微软雅黑"/>
        </w:rPr>
      </w:pPr>
      <w:bookmarkStart w:id="107" w:name="_Toc153819416"/>
      <w:r w:rsidRPr="00B9530B">
        <w:rPr>
          <w:rFonts w:ascii="微软雅黑" w:eastAsia="微软雅黑" w:hAnsi="微软雅黑" w:cs="微软雅黑"/>
        </w:rPr>
        <w:lastRenderedPageBreak/>
        <w:t xml:space="preserve">Register </w:t>
      </w:r>
      <w:r w:rsidR="009F0B14" w:rsidRPr="009F0B14">
        <w:rPr>
          <w:rFonts w:ascii="微软雅黑" w:eastAsia="微软雅黑" w:hAnsi="微软雅黑" w:cs="微软雅黑"/>
        </w:rPr>
        <w:t>real-time data</w:t>
      </w:r>
      <w:r>
        <w:rPr>
          <w:rFonts w:ascii="微软雅黑" w:eastAsia="微软雅黑" w:hAnsi="微软雅黑" w:cs="微软雅黑"/>
        </w:rPr>
        <w:t xml:space="preserve"> </w:t>
      </w:r>
      <w:r>
        <w:rPr>
          <w:rFonts w:ascii="微软雅黑" w:eastAsia="微软雅黑" w:hAnsi="微软雅黑" w:cs="微软雅黑" w:hint="eastAsia"/>
        </w:rPr>
        <w:t>listener</w:t>
      </w:r>
      <w:bookmarkEnd w:id="107"/>
    </w:p>
    <w:p w:rsidR="00C45ED9" w:rsidRPr="008C07C7" w:rsidRDefault="00C45ED9" w:rsidP="008C07C7">
      <w:pPr>
        <w:autoSpaceDE w:val="0"/>
        <w:autoSpaceDN w:val="0"/>
        <w:adjustRightInd w:val="0"/>
        <w:jc w:val="left"/>
        <w:rPr>
          <w:rFonts w:ascii="Consolas" w:hAnsi="Consolas" w:cs="Consolas"/>
          <w:kern w:val="0"/>
          <w:sz w:val="24"/>
        </w:rPr>
      </w:pPr>
      <w:r w:rsidRPr="008C07C7">
        <w:rPr>
          <w:rFonts w:ascii="Consolas" w:hAnsi="Consolas" w:cs="Consolas"/>
          <w:b/>
          <w:bCs/>
          <w:color w:val="7F0055"/>
          <w:kern w:val="0"/>
          <w:sz w:val="24"/>
        </w:rPr>
        <w:t>public</w:t>
      </w:r>
      <w:r w:rsidRPr="008C07C7">
        <w:rPr>
          <w:rFonts w:ascii="Consolas" w:hAnsi="Consolas" w:cs="Consolas"/>
          <w:color w:val="000000"/>
          <w:kern w:val="0"/>
          <w:sz w:val="24"/>
        </w:rPr>
        <w:t xml:space="preserve"> </w:t>
      </w:r>
      <w:r w:rsidRPr="008C07C7">
        <w:rPr>
          <w:rFonts w:ascii="Consolas" w:hAnsi="Consolas" w:cs="Consolas"/>
          <w:b/>
          <w:bCs/>
          <w:color w:val="7F0055"/>
          <w:kern w:val="0"/>
          <w:sz w:val="24"/>
        </w:rPr>
        <w:t>void</w:t>
      </w:r>
      <w:r w:rsidRPr="008C07C7">
        <w:rPr>
          <w:rFonts w:ascii="Consolas" w:hAnsi="Consolas" w:cs="Consolas"/>
          <w:color w:val="000000"/>
          <w:kern w:val="0"/>
          <w:sz w:val="24"/>
        </w:rPr>
        <w:t xml:space="preserve"> registRealtimeDataListener(</w:t>
      </w:r>
      <w:hyperlink w:anchor="_RealtimeDataListener" w:history="1">
        <w:r w:rsidRPr="008C07C7">
          <w:rPr>
            <w:rStyle w:val="a7"/>
            <w:rFonts w:ascii="Consolas" w:hAnsi="Consolas" w:cs="Consolas"/>
            <w:kern w:val="0"/>
            <w:sz w:val="24"/>
          </w:rPr>
          <w:t xml:space="preserve">RealtimeDataListener </w:t>
        </w:r>
      </w:hyperlink>
      <w:r w:rsidRPr="008C07C7">
        <w:rPr>
          <w:rFonts w:ascii="Consolas" w:hAnsi="Consolas" w:cs="Consolas"/>
          <w:color w:val="6A3E3E"/>
          <w:kern w:val="0"/>
          <w:sz w:val="24"/>
        </w:rPr>
        <w:t>realtimeDataListener</w:t>
      </w:r>
      <w:r w:rsidRPr="008C07C7">
        <w:rPr>
          <w:rFonts w:ascii="Consolas" w:hAnsi="Consolas" w:cs="Consolas"/>
          <w:color w:val="000000"/>
          <w:kern w:val="0"/>
          <w:sz w:val="24"/>
        </w:rPr>
        <w:t>)</w:t>
      </w:r>
    </w:p>
    <w:p w:rsidR="002F4E23" w:rsidRDefault="002F4E23" w:rsidP="002F4E23">
      <w:pPr>
        <w:pStyle w:val="3"/>
        <w:rPr>
          <w:rFonts w:hint="default"/>
        </w:rPr>
      </w:pPr>
      <w:bookmarkStart w:id="108" w:name="_Toc153819417"/>
      <w:r>
        <w:t>Description</w:t>
      </w:r>
      <w:bookmarkEnd w:id="108"/>
    </w:p>
    <w:p w:rsidR="002F4E23" w:rsidRDefault="002B7A19" w:rsidP="002F4E23">
      <w:pPr>
        <w:ind w:firstLine="420"/>
        <w:rPr>
          <w:rFonts w:ascii="Consolas" w:hAnsi="Consolas" w:cs="Consolas"/>
          <w:sz w:val="20"/>
          <w:szCs w:val="20"/>
        </w:rPr>
      </w:pPr>
      <w:r w:rsidRPr="002B7A19">
        <w:rPr>
          <w:rFonts w:ascii="Consolas" w:hAnsi="Consolas" w:cs="Consolas"/>
          <w:sz w:val="20"/>
          <w:szCs w:val="20"/>
        </w:rPr>
        <w:t>Used to monitor real-time data</w:t>
      </w:r>
    </w:p>
    <w:p w:rsidR="002F4E23" w:rsidRDefault="002F4E23" w:rsidP="002F4E23">
      <w:pPr>
        <w:pStyle w:val="3"/>
        <w:rPr>
          <w:rFonts w:hint="default"/>
        </w:rPr>
      </w:pPr>
      <w:bookmarkStart w:id="109" w:name="_Toc153819418"/>
      <w:r>
        <w:t>Parameters</w:t>
      </w:r>
      <w:bookmarkEnd w:id="10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2F4E23" w:rsidTr="00C128F4">
        <w:tc>
          <w:tcPr>
            <w:tcW w:w="2518"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F4E23" w:rsidTr="00C128F4">
        <w:tc>
          <w:tcPr>
            <w:tcW w:w="2518" w:type="dxa"/>
            <w:shd w:val="clear" w:color="auto" w:fill="auto"/>
          </w:tcPr>
          <w:p w:rsidR="002F4E23" w:rsidRDefault="00BF4B49" w:rsidP="00C128F4">
            <w:pPr>
              <w:rPr>
                <w:rFonts w:ascii="Consolas" w:hAnsi="Consolas"/>
                <w:color w:val="000000"/>
                <w:sz w:val="20"/>
                <w:highlight w:val="white"/>
                <w:shd w:val="clear" w:color="FFFFFF" w:fill="D9D9D9"/>
              </w:rPr>
            </w:pPr>
            <w:hyperlink w:anchor="_RealtimeDataListener" w:history="1">
              <w:r w:rsidR="00644748" w:rsidRPr="008C07C7">
                <w:rPr>
                  <w:rStyle w:val="a7"/>
                  <w:rFonts w:ascii="Consolas" w:hAnsi="Consolas" w:cs="Consolas"/>
                  <w:kern w:val="0"/>
                  <w:sz w:val="24"/>
                </w:rPr>
                <w:t xml:space="preserve">RealtimeDataListener </w:t>
              </w:r>
            </w:hyperlink>
          </w:p>
        </w:tc>
        <w:tc>
          <w:tcPr>
            <w:tcW w:w="2126" w:type="dxa"/>
            <w:shd w:val="clear" w:color="auto" w:fill="auto"/>
          </w:tcPr>
          <w:p w:rsidR="002F4E23" w:rsidRDefault="002F4E23" w:rsidP="00C128F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2F4E23" w:rsidRDefault="00962C22" w:rsidP="00C128F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sidR="002F4E23">
              <w:rPr>
                <w:rFonts w:ascii="Consolas" w:hAnsi="Consolas"/>
                <w:color w:val="000000"/>
                <w:sz w:val="20"/>
              </w:rPr>
              <w:t xml:space="preserve">, refer to: </w:t>
            </w:r>
            <w:hyperlink w:anchor="_RealtimeDataListener" w:history="1">
              <w:r w:rsidR="00644748" w:rsidRPr="008C07C7">
                <w:rPr>
                  <w:rStyle w:val="a7"/>
                  <w:rFonts w:ascii="Consolas" w:hAnsi="Consolas" w:cs="Consolas"/>
                  <w:kern w:val="0"/>
                  <w:sz w:val="24"/>
                </w:rPr>
                <w:t xml:space="preserve">RealtimeDataListener </w:t>
              </w:r>
            </w:hyperlink>
          </w:p>
        </w:tc>
      </w:tr>
    </w:tbl>
    <w:p w:rsidR="002F4E23" w:rsidRDefault="002F4E23" w:rsidP="00991B5D">
      <w:pPr>
        <w:rPr>
          <w:rFonts w:ascii="Consolas" w:eastAsiaTheme="minorEastAsia" w:hAnsi="Consolas"/>
          <w:color w:val="000000"/>
          <w:sz w:val="20"/>
          <w:highlight w:val="white"/>
        </w:rPr>
      </w:pPr>
    </w:p>
    <w:p w:rsidR="00AC3E9B" w:rsidRDefault="00AC3E9B" w:rsidP="00AC3E9B">
      <w:pPr>
        <w:pStyle w:val="2"/>
        <w:numPr>
          <w:ilvl w:val="0"/>
          <w:numId w:val="2"/>
        </w:numPr>
        <w:rPr>
          <w:rFonts w:ascii="微软雅黑" w:eastAsia="微软雅黑" w:hAnsi="微软雅黑" w:cs="微软雅黑"/>
        </w:rPr>
      </w:pPr>
      <w:bookmarkStart w:id="110" w:name="_Toc153819419"/>
      <w:r>
        <w:rPr>
          <w:rFonts w:ascii="微软雅黑" w:eastAsia="微软雅黑" w:hAnsi="微软雅黑" w:cs="微软雅黑" w:hint="eastAsia"/>
        </w:rPr>
        <w:t>unr</w:t>
      </w:r>
      <w:r w:rsidRPr="00B9530B">
        <w:rPr>
          <w:rFonts w:ascii="微软雅黑" w:eastAsia="微软雅黑" w:hAnsi="微软雅黑" w:cs="微软雅黑"/>
        </w:rPr>
        <w:t xml:space="preserve">egister </w:t>
      </w:r>
      <w:r w:rsidRPr="009F0B14">
        <w:rPr>
          <w:rFonts w:ascii="微软雅黑" w:eastAsia="微软雅黑" w:hAnsi="微软雅黑" w:cs="微软雅黑"/>
        </w:rPr>
        <w:t>real-time data</w:t>
      </w:r>
      <w:r>
        <w:rPr>
          <w:rFonts w:ascii="微软雅黑" w:eastAsia="微软雅黑" w:hAnsi="微软雅黑" w:cs="微软雅黑"/>
        </w:rPr>
        <w:t xml:space="preserve"> </w:t>
      </w:r>
      <w:r>
        <w:rPr>
          <w:rFonts w:ascii="微软雅黑" w:eastAsia="微软雅黑" w:hAnsi="微软雅黑" w:cs="微软雅黑" w:hint="eastAsia"/>
        </w:rPr>
        <w:t>listener</w:t>
      </w:r>
      <w:bookmarkEnd w:id="110"/>
    </w:p>
    <w:p w:rsidR="00AC3E9B" w:rsidRPr="008C07C7" w:rsidRDefault="00AC3E9B" w:rsidP="00AC3E9B">
      <w:pPr>
        <w:autoSpaceDE w:val="0"/>
        <w:autoSpaceDN w:val="0"/>
        <w:adjustRightInd w:val="0"/>
        <w:jc w:val="left"/>
        <w:rPr>
          <w:rFonts w:ascii="Consolas" w:hAnsi="Consolas" w:cs="Consolas"/>
          <w:kern w:val="0"/>
          <w:sz w:val="24"/>
        </w:rPr>
      </w:pPr>
      <w:r w:rsidRPr="008C07C7">
        <w:rPr>
          <w:rFonts w:ascii="Consolas" w:hAnsi="Consolas" w:cs="Consolas"/>
          <w:b/>
          <w:bCs/>
          <w:color w:val="7F0055"/>
          <w:kern w:val="0"/>
          <w:sz w:val="24"/>
        </w:rPr>
        <w:t>public</w:t>
      </w:r>
      <w:r w:rsidRPr="008C07C7">
        <w:rPr>
          <w:rFonts w:ascii="Consolas" w:hAnsi="Consolas" w:cs="Consolas"/>
          <w:color w:val="000000"/>
          <w:kern w:val="0"/>
          <w:sz w:val="24"/>
        </w:rPr>
        <w:t xml:space="preserve"> </w:t>
      </w:r>
      <w:r w:rsidRPr="008C07C7">
        <w:rPr>
          <w:rFonts w:ascii="Consolas" w:hAnsi="Consolas" w:cs="Consolas"/>
          <w:b/>
          <w:bCs/>
          <w:color w:val="7F0055"/>
          <w:kern w:val="0"/>
          <w:sz w:val="24"/>
        </w:rPr>
        <w:t>void</w:t>
      </w:r>
      <w:r w:rsidRPr="008C07C7">
        <w:rPr>
          <w:rFonts w:ascii="Consolas" w:hAnsi="Consolas" w:cs="Consolas"/>
          <w:color w:val="000000"/>
          <w:kern w:val="0"/>
          <w:sz w:val="24"/>
        </w:rPr>
        <w:t xml:space="preserve"> </w:t>
      </w:r>
      <w:r w:rsidR="00A81C0B">
        <w:rPr>
          <w:rFonts w:ascii="Consolas" w:hAnsi="Consolas" w:cs="Consolas" w:hint="eastAsia"/>
          <w:color w:val="000000"/>
          <w:kern w:val="0"/>
          <w:sz w:val="24"/>
        </w:rPr>
        <w:t>un</w:t>
      </w:r>
      <w:r w:rsidRPr="008C07C7">
        <w:rPr>
          <w:rFonts w:ascii="Consolas" w:hAnsi="Consolas" w:cs="Consolas"/>
          <w:color w:val="000000"/>
          <w:kern w:val="0"/>
          <w:sz w:val="24"/>
        </w:rPr>
        <w:t>registRealtimeDataListener(</w:t>
      </w:r>
      <w:hyperlink w:anchor="_RealtimeDataListener" w:history="1">
        <w:r w:rsidRPr="008C07C7">
          <w:rPr>
            <w:rStyle w:val="a7"/>
            <w:rFonts w:ascii="Consolas" w:hAnsi="Consolas" w:cs="Consolas"/>
            <w:kern w:val="0"/>
            <w:sz w:val="24"/>
          </w:rPr>
          <w:t xml:space="preserve">RealtimeDataListener </w:t>
        </w:r>
      </w:hyperlink>
      <w:r w:rsidRPr="008C07C7">
        <w:rPr>
          <w:rFonts w:ascii="Consolas" w:hAnsi="Consolas" w:cs="Consolas"/>
          <w:color w:val="6A3E3E"/>
          <w:kern w:val="0"/>
          <w:sz w:val="24"/>
        </w:rPr>
        <w:t>realtimeDataListener</w:t>
      </w:r>
      <w:r w:rsidRPr="008C07C7">
        <w:rPr>
          <w:rFonts w:ascii="Consolas" w:hAnsi="Consolas" w:cs="Consolas"/>
          <w:color w:val="000000"/>
          <w:kern w:val="0"/>
          <w:sz w:val="24"/>
        </w:rPr>
        <w:t>)</w:t>
      </w:r>
    </w:p>
    <w:p w:rsidR="00AC3E9B" w:rsidRDefault="00AC3E9B" w:rsidP="00AC3E9B">
      <w:pPr>
        <w:pStyle w:val="3"/>
        <w:rPr>
          <w:rFonts w:hint="default"/>
        </w:rPr>
      </w:pPr>
      <w:bookmarkStart w:id="111" w:name="_Toc153819420"/>
      <w:r>
        <w:t>Description</w:t>
      </w:r>
      <w:bookmarkEnd w:id="111"/>
    </w:p>
    <w:p w:rsidR="00AC3E9B" w:rsidRDefault="00144FD3" w:rsidP="00AC3E9B">
      <w:pPr>
        <w:ind w:firstLine="420"/>
        <w:rPr>
          <w:rFonts w:ascii="Consolas" w:hAnsi="Consolas" w:cs="Consolas"/>
          <w:sz w:val="20"/>
          <w:szCs w:val="20"/>
        </w:rPr>
      </w:pPr>
      <w:r w:rsidRPr="00144FD3">
        <w:rPr>
          <w:rFonts w:ascii="Consolas" w:hAnsi="Consolas" w:cs="Consolas"/>
          <w:sz w:val="20"/>
          <w:szCs w:val="20"/>
        </w:rPr>
        <w:t>Used to log off real-time data monitoring</w:t>
      </w:r>
    </w:p>
    <w:p w:rsidR="00AC3E9B" w:rsidRDefault="00AC3E9B" w:rsidP="00AC3E9B">
      <w:pPr>
        <w:pStyle w:val="3"/>
        <w:rPr>
          <w:rFonts w:hint="default"/>
        </w:rPr>
      </w:pPr>
      <w:bookmarkStart w:id="112" w:name="_Toc153819421"/>
      <w:r>
        <w:t>Parameters</w:t>
      </w:r>
      <w:bookmarkEnd w:id="11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AC3E9B" w:rsidTr="000948C4">
        <w:tc>
          <w:tcPr>
            <w:tcW w:w="2518"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AC3E9B" w:rsidTr="000948C4">
        <w:tc>
          <w:tcPr>
            <w:tcW w:w="2518" w:type="dxa"/>
            <w:shd w:val="clear" w:color="auto" w:fill="auto"/>
          </w:tcPr>
          <w:p w:rsidR="00AC3E9B" w:rsidRDefault="00BF4B49" w:rsidP="000948C4">
            <w:pPr>
              <w:rPr>
                <w:rFonts w:ascii="Consolas" w:hAnsi="Consolas"/>
                <w:color w:val="000000"/>
                <w:sz w:val="20"/>
                <w:highlight w:val="white"/>
                <w:shd w:val="clear" w:color="FFFFFF" w:fill="D9D9D9"/>
              </w:rPr>
            </w:pPr>
            <w:hyperlink w:anchor="_RealtimeDataListener" w:history="1">
              <w:r w:rsidR="00AC3E9B" w:rsidRPr="008C07C7">
                <w:rPr>
                  <w:rStyle w:val="a7"/>
                  <w:rFonts w:ascii="Consolas" w:hAnsi="Consolas" w:cs="Consolas"/>
                  <w:kern w:val="0"/>
                  <w:sz w:val="24"/>
                </w:rPr>
                <w:t xml:space="preserve">RealtimeDataListener </w:t>
              </w:r>
            </w:hyperlink>
          </w:p>
        </w:tc>
        <w:tc>
          <w:tcPr>
            <w:tcW w:w="2126" w:type="dxa"/>
            <w:shd w:val="clear" w:color="auto" w:fill="auto"/>
          </w:tcPr>
          <w:p w:rsidR="00AC3E9B" w:rsidRDefault="00AC3E9B"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AC3E9B" w:rsidRDefault="00AC3E9B"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DataListener" w:history="1">
              <w:r w:rsidRPr="008C07C7">
                <w:rPr>
                  <w:rStyle w:val="a7"/>
                  <w:rFonts w:ascii="Consolas" w:hAnsi="Consolas" w:cs="Consolas"/>
                  <w:kern w:val="0"/>
                  <w:sz w:val="24"/>
                </w:rPr>
                <w:t xml:space="preserve">RealtimeDataListener </w:t>
              </w:r>
            </w:hyperlink>
          </w:p>
        </w:tc>
      </w:tr>
    </w:tbl>
    <w:p w:rsidR="00CD033E" w:rsidRDefault="00CD033E" w:rsidP="00991B5D">
      <w:pPr>
        <w:rPr>
          <w:rFonts w:ascii="Consolas" w:eastAsiaTheme="minorEastAsia" w:hAnsi="Consolas"/>
          <w:color w:val="000000"/>
          <w:sz w:val="20"/>
          <w:highlight w:val="white"/>
        </w:rPr>
      </w:pPr>
    </w:p>
    <w:p w:rsidR="00383BB3" w:rsidRDefault="00290706" w:rsidP="00383BB3">
      <w:pPr>
        <w:pStyle w:val="2"/>
        <w:numPr>
          <w:ilvl w:val="0"/>
          <w:numId w:val="2"/>
        </w:numPr>
        <w:spacing w:before="260" w:after="260"/>
        <w:rPr>
          <w:rFonts w:ascii="微软雅黑" w:eastAsia="微软雅黑" w:hAnsi="微软雅黑" w:cs="微软雅黑"/>
        </w:rPr>
      </w:pPr>
      <w:bookmarkStart w:id="113" w:name="_Toc153819422"/>
      <w:r w:rsidRPr="00290706">
        <w:rPr>
          <w:rFonts w:ascii="微软雅黑" w:eastAsia="微软雅黑" w:hAnsi="微软雅黑" w:cs="微软雅黑"/>
        </w:rPr>
        <w:t>Register for real-time sleep state monitoring</w:t>
      </w:r>
      <w:bookmarkEnd w:id="113"/>
    </w:p>
    <w:p w:rsidR="00383BB3" w:rsidRDefault="00383BB3" w:rsidP="00383BB3">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registRealtimeSleepStateListener(</w:t>
      </w:r>
      <w:hyperlink w:anchor="_RealtimeSleepStateListener" w:history="1">
        <w:r w:rsidRPr="00E273DD">
          <w:rPr>
            <w:rStyle w:val="a7"/>
            <w:rFonts w:ascii="Consolas" w:hAnsi="Consolas" w:cs="Consolas"/>
            <w:kern w:val="0"/>
            <w:sz w:val="24"/>
          </w:rPr>
          <w:t>RealtimeSleepStateListener</w:t>
        </w:r>
      </w:hyperlink>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rsidR="005B378E" w:rsidRDefault="005B378E" w:rsidP="005B378E">
      <w:pPr>
        <w:pStyle w:val="3"/>
        <w:rPr>
          <w:rFonts w:hint="default"/>
        </w:rPr>
      </w:pPr>
      <w:bookmarkStart w:id="114" w:name="_Toc153819423"/>
      <w:r>
        <w:t>Description</w:t>
      </w:r>
      <w:bookmarkEnd w:id="114"/>
    </w:p>
    <w:p w:rsidR="00383BB3" w:rsidRDefault="00AB548E" w:rsidP="00383BB3">
      <w:pPr>
        <w:ind w:firstLine="420"/>
        <w:rPr>
          <w:rFonts w:ascii="Consolas" w:eastAsia="Consolas" w:hAnsi="Consolas"/>
          <w:color w:val="000000"/>
          <w:sz w:val="20"/>
          <w:highlight w:val="white"/>
        </w:rPr>
      </w:pPr>
      <w:r w:rsidRPr="00AB548E">
        <w:rPr>
          <w:rFonts w:ascii="Consolas" w:eastAsia="Consolas" w:hAnsi="Consolas"/>
          <w:color w:val="000000"/>
          <w:sz w:val="20"/>
        </w:rPr>
        <w:t>Used to monitor real-time sleep status</w:t>
      </w:r>
    </w:p>
    <w:p w:rsidR="00383BB3" w:rsidRDefault="00950B16" w:rsidP="00383BB3">
      <w:pPr>
        <w:pStyle w:val="3"/>
        <w:rPr>
          <w:rFonts w:hint="default"/>
        </w:rPr>
      </w:pPr>
      <w:bookmarkStart w:id="115" w:name="_Toc153819424"/>
      <w:r>
        <w:lastRenderedPageBreak/>
        <w:t>Parameters</w:t>
      </w:r>
      <w:bookmarkEnd w:id="11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292D68" w:rsidTr="000948C4">
        <w:tc>
          <w:tcPr>
            <w:tcW w:w="2518"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2D68" w:rsidTr="000948C4">
        <w:tc>
          <w:tcPr>
            <w:tcW w:w="2518" w:type="dxa"/>
            <w:shd w:val="clear" w:color="auto" w:fill="auto"/>
          </w:tcPr>
          <w:p w:rsidR="00292D68" w:rsidRDefault="00BF4B49" w:rsidP="000948C4">
            <w:pPr>
              <w:rPr>
                <w:rFonts w:ascii="Consolas" w:hAnsi="Consolas"/>
                <w:color w:val="000000"/>
                <w:sz w:val="20"/>
                <w:highlight w:val="white"/>
                <w:shd w:val="clear" w:color="FFFFFF" w:fill="D9D9D9"/>
              </w:rPr>
            </w:pPr>
            <w:hyperlink w:anchor="_RealtimeSleepStateListener" w:history="1">
              <w:r w:rsidR="00130DC7" w:rsidRPr="00E273DD">
                <w:rPr>
                  <w:rStyle w:val="a7"/>
                  <w:rFonts w:ascii="Consolas" w:hAnsi="Consolas" w:cs="Consolas"/>
                  <w:kern w:val="0"/>
                  <w:sz w:val="24"/>
                </w:rPr>
                <w:t>RealtimeSleepStateListener</w:t>
              </w:r>
            </w:hyperlink>
          </w:p>
        </w:tc>
        <w:tc>
          <w:tcPr>
            <w:tcW w:w="2126" w:type="dxa"/>
            <w:shd w:val="clear" w:color="auto" w:fill="auto"/>
          </w:tcPr>
          <w:p w:rsidR="00292D68" w:rsidRDefault="00292D68"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292D68" w:rsidRDefault="00292D68"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SleepStateListener" w:history="1">
              <w:r w:rsidR="00130DC7" w:rsidRPr="00E273DD">
                <w:rPr>
                  <w:rStyle w:val="a7"/>
                  <w:rFonts w:ascii="Consolas" w:hAnsi="Consolas" w:cs="Consolas"/>
                  <w:kern w:val="0"/>
                  <w:sz w:val="24"/>
                </w:rPr>
                <w:t>RealtimeSleepStateListener</w:t>
              </w:r>
            </w:hyperlink>
          </w:p>
        </w:tc>
      </w:tr>
    </w:tbl>
    <w:p w:rsidR="00D7245F" w:rsidRDefault="00D7245F" w:rsidP="00991B5D">
      <w:pPr>
        <w:rPr>
          <w:rFonts w:ascii="Consolas" w:eastAsiaTheme="minorEastAsia" w:hAnsi="Consolas"/>
          <w:color w:val="000000"/>
          <w:sz w:val="20"/>
          <w:highlight w:val="white"/>
        </w:rPr>
      </w:pPr>
    </w:p>
    <w:p w:rsidR="003B554B" w:rsidRDefault="00A4360D" w:rsidP="003B554B">
      <w:pPr>
        <w:pStyle w:val="2"/>
        <w:numPr>
          <w:ilvl w:val="0"/>
          <w:numId w:val="2"/>
        </w:numPr>
        <w:spacing w:before="260" w:after="260"/>
        <w:rPr>
          <w:rFonts w:ascii="微软雅黑" w:eastAsia="微软雅黑" w:hAnsi="微软雅黑" w:cs="微软雅黑"/>
        </w:rPr>
      </w:pPr>
      <w:bookmarkStart w:id="116" w:name="_Toc153819425"/>
      <w:r>
        <w:rPr>
          <w:rFonts w:ascii="微软雅黑" w:eastAsia="微软雅黑" w:hAnsi="微软雅黑" w:cs="微软雅黑" w:hint="eastAsia"/>
        </w:rPr>
        <w:t>U</w:t>
      </w:r>
      <w:r w:rsidR="003B554B">
        <w:rPr>
          <w:rFonts w:ascii="微软雅黑" w:eastAsia="微软雅黑" w:hAnsi="微软雅黑" w:cs="微软雅黑" w:hint="eastAsia"/>
        </w:rPr>
        <w:t>nr</w:t>
      </w:r>
      <w:r w:rsidR="003B554B" w:rsidRPr="00290706">
        <w:rPr>
          <w:rFonts w:ascii="微软雅黑" w:eastAsia="微软雅黑" w:hAnsi="微软雅黑" w:cs="微软雅黑"/>
        </w:rPr>
        <w:t>egister for real-time sleep state monitoring</w:t>
      </w:r>
      <w:bookmarkEnd w:id="116"/>
    </w:p>
    <w:p w:rsidR="003B554B" w:rsidRDefault="003B554B" w:rsidP="003B554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sidR="00CD1931">
        <w:rPr>
          <w:rFonts w:ascii="Consolas" w:hAnsi="Consolas" w:cs="Consolas" w:hint="eastAsia"/>
          <w:color w:val="000000"/>
          <w:kern w:val="0"/>
          <w:sz w:val="24"/>
        </w:rPr>
        <w:t>un</w:t>
      </w:r>
      <w:r>
        <w:rPr>
          <w:rFonts w:ascii="Consolas" w:hAnsi="Consolas" w:cs="Consolas"/>
          <w:color w:val="000000"/>
          <w:kern w:val="0"/>
          <w:sz w:val="24"/>
        </w:rPr>
        <w:t>registRealtimeSleepStateListener(</w:t>
      </w:r>
      <w:hyperlink w:anchor="_RealtimeSleepStateListener" w:history="1">
        <w:r w:rsidRPr="00E273DD">
          <w:rPr>
            <w:rStyle w:val="a7"/>
            <w:rFonts w:ascii="Consolas" w:hAnsi="Consolas" w:cs="Consolas"/>
            <w:kern w:val="0"/>
            <w:sz w:val="24"/>
          </w:rPr>
          <w:t>RealtimeSleepStateListener</w:t>
        </w:r>
      </w:hyperlink>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rsidR="003B554B" w:rsidRDefault="003B554B" w:rsidP="003B554B">
      <w:pPr>
        <w:pStyle w:val="3"/>
        <w:rPr>
          <w:rFonts w:hint="default"/>
        </w:rPr>
      </w:pPr>
      <w:bookmarkStart w:id="117" w:name="_Toc153819426"/>
      <w:r>
        <w:t>Description</w:t>
      </w:r>
      <w:bookmarkEnd w:id="117"/>
    </w:p>
    <w:p w:rsidR="003B554B" w:rsidRPr="00E43A77" w:rsidRDefault="00E43A77" w:rsidP="003B554B">
      <w:pPr>
        <w:ind w:firstLine="420"/>
        <w:rPr>
          <w:rFonts w:ascii="Consolas" w:eastAsiaTheme="minorEastAsia" w:hAnsi="Consolas"/>
          <w:color w:val="000000"/>
          <w:sz w:val="20"/>
          <w:highlight w:val="white"/>
        </w:rPr>
      </w:pPr>
      <w:r w:rsidRPr="00E43A77">
        <w:rPr>
          <w:rFonts w:ascii="Consolas" w:eastAsiaTheme="minorEastAsia" w:hAnsi="Consolas"/>
          <w:color w:val="000000"/>
          <w:sz w:val="20"/>
        </w:rPr>
        <w:t>Used to log off real-time sleep status monitoring</w:t>
      </w:r>
    </w:p>
    <w:p w:rsidR="003B554B" w:rsidRDefault="003B554B" w:rsidP="003B554B">
      <w:pPr>
        <w:pStyle w:val="3"/>
        <w:rPr>
          <w:rFonts w:hint="default"/>
        </w:rPr>
      </w:pPr>
      <w:bookmarkStart w:id="118" w:name="_Toc153819427"/>
      <w:r>
        <w:t>Parameters</w:t>
      </w:r>
      <w:bookmarkEnd w:id="11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3B554B" w:rsidTr="000948C4">
        <w:tc>
          <w:tcPr>
            <w:tcW w:w="2518"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3B554B" w:rsidTr="000948C4">
        <w:tc>
          <w:tcPr>
            <w:tcW w:w="2518" w:type="dxa"/>
            <w:shd w:val="clear" w:color="auto" w:fill="auto"/>
          </w:tcPr>
          <w:p w:rsidR="003B554B" w:rsidRDefault="00BF4B49" w:rsidP="000948C4">
            <w:pPr>
              <w:rPr>
                <w:rFonts w:ascii="Consolas" w:hAnsi="Consolas"/>
                <w:color w:val="000000"/>
                <w:sz w:val="20"/>
                <w:highlight w:val="white"/>
                <w:shd w:val="clear" w:color="FFFFFF" w:fill="D9D9D9"/>
              </w:rPr>
            </w:pPr>
            <w:hyperlink w:anchor="_RealtimeSleepStateListener" w:history="1">
              <w:r w:rsidR="003B554B" w:rsidRPr="00E273DD">
                <w:rPr>
                  <w:rStyle w:val="a7"/>
                  <w:rFonts w:ascii="Consolas" w:hAnsi="Consolas" w:cs="Consolas"/>
                  <w:kern w:val="0"/>
                  <w:sz w:val="24"/>
                </w:rPr>
                <w:t>RealtimeSleepStateListener</w:t>
              </w:r>
            </w:hyperlink>
          </w:p>
        </w:tc>
        <w:tc>
          <w:tcPr>
            <w:tcW w:w="2126" w:type="dxa"/>
            <w:shd w:val="clear" w:color="auto" w:fill="auto"/>
          </w:tcPr>
          <w:p w:rsidR="003B554B" w:rsidRDefault="003B554B"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3B554B" w:rsidRDefault="003B554B"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SleepStateListener" w:history="1">
              <w:r w:rsidRPr="00E273DD">
                <w:rPr>
                  <w:rStyle w:val="a7"/>
                  <w:rFonts w:ascii="Consolas" w:hAnsi="Consolas" w:cs="Consolas"/>
                  <w:kern w:val="0"/>
                  <w:sz w:val="24"/>
                </w:rPr>
                <w:t>RealtimeSleepStateListener</w:t>
              </w:r>
            </w:hyperlink>
          </w:p>
        </w:tc>
      </w:tr>
    </w:tbl>
    <w:p w:rsidR="00BC30DC" w:rsidRDefault="0094445D" w:rsidP="00BC30DC">
      <w:pPr>
        <w:pStyle w:val="2"/>
        <w:numPr>
          <w:ilvl w:val="0"/>
          <w:numId w:val="2"/>
        </w:numPr>
        <w:spacing w:before="260" w:after="260"/>
        <w:rPr>
          <w:rFonts w:ascii="微软雅黑" w:eastAsia="微软雅黑" w:hAnsi="微软雅黑" w:cs="微软雅黑" w:hint="eastAsia"/>
        </w:rPr>
      </w:pPr>
      <w:bookmarkStart w:id="119" w:name="_Toc153812870"/>
      <w:bookmarkStart w:id="120" w:name="_Toc153819428"/>
      <w:r>
        <w:rPr>
          <w:rFonts w:ascii="微软雅黑" w:eastAsia="微软雅黑" w:hAnsi="微软雅黑" w:cs="微软雅黑" w:hint="eastAsia"/>
        </w:rPr>
        <w:t xml:space="preserve">register </w:t>
      </w:r>
      <w:r w:rsidR="00BC30DC">
        <w:rPr>
          <w:rFonts w:ascii="微软雅黑" w:eastAsia="微软雅黑" w:hAnsi="微软雅黑" w:cs="微软雅黑" w:hint="eastAsia"/>
        </w:rPr>
        <w:t>MIC</w:t>
      </w:r>
      <w:bookmarkEnd w:id="119"/>
      <w:r>
        <w:rPr>
          <w:rFonts w:ascii="微软雅黑" w:eastAsia="微软雅黑" w:hAnsi="微软雅黑" w:cs="微软雅黑" w:hint="eastAsia"/>
        </w:rPr>
        <w:t xml:space="preserve"> state listener</w:t>
      </w:r>
      <w:bookmarkEnd w:id="120"/>
    </w:p>
    <w:p w:rsidR="00BC30DC" w:rsidRDefault="00BC30DC" w:rsidP="00BC30DC">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registMICStateListener(MICStateListener </w:t>
      </w:r>
      <w:r>
        <w:rPr>
          <w:rFonts w:ascii="Consolas" w:hAnsi="Consolas" w:cs="Consolas"/>
          <w:color w:val="6A3E3E"/>
          <w:kern w:val="0"/>
          <w:sz w:val="24"/>
        </w:rPr>
        <w:t>stateListener</w:t>
      </w:r>
      <w:r>
        <w:rPr>
          <w:rFonts w:ascii="Consolas" w:hAnsi="Consolas" w:cs="Consolas"/>
          <w:color w:val="000000"/>
          <w:kern w:val="0"/>
          <w:sz w:val="24"/>
        </w:rPr>
        <w:t xml:space="preserve">) </w:t>
      </w:r>
    </w:p>
    <w:p w:rsidR="00BC30DC" w:rsidRDefault="00177D12" w:rsidP="00BC30DC">
      <w:pPr>
        <w:pStyle w:val="3"/>
      </w:pPr>
      <w:bookmarkStart w:id="121" w:name="_Toc153819429"/>
      <w:r>
        <w:t>Description</w:t>
      </w:r>
      <w:bookmarkEnd w:id="121"/>
    </w:p>
    <w:p w:rsidR="00BC30DC" w:rsidRDefault="00387A69" w:rsidP="00BC30DC">
      <w:pPr>
        <w:ind w:firstLine="420"/>
        <w:rPr>
          <w:rFonts w:ascii="Consolas" w:eastAsia="Consolas" w:hAnsi="Consolas" w:hint="eastAsia"/>
          <w:color w:val="000000"/>
          <w:sz w:val="20"/>
          <w:highlight w:val="white"/>
        </w:rPr>
      </w:pPr>
      <w:r w:rsidRPr="00387A69">
        <w:t>Used to monitor the status of the MIC module</w:t>
      </w:r>
    </w:p>
    <w:p w:rsidR="00BC30DC" w:rsidRDefault="00005760" w:rsidP="00BC30DC">
      <w:pPr>
        <w:pStyle w:val="3"/>
      </w:pPr>
      <w:bookmarkStart w:id="122" w:name="_Toc153819430"/>
      <w:r>
        <w:t>Parameters</w:t>
      </w:r>
      <w:bookmarkEnd w:id="12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1418"/>
        <w:gridCol w:w="4339"/>
      </w:tblGrid>
      <w:tr w:rsidR="00A128DE" w:rsidTr="00F26E05">
        <w:tc>
          <w:tcPr>
            <w:tcW w:w="3085"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418"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339"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C30DC" w:rsidTr="00F26E05">
        <w:tc>
          <w:tcPr>
            <w:tcW w:w="3085" w:type="dxa"/>
          </w:tcPr>
          <w:p w:rsidR="00BC30DC" w:rsidRDefault="00BC30DC" w:rsidP="00F26E05">
            <w:pPr>
              <w:rPr>
                <w:rFonts w:ascii="Consolas" w:hAnsi="Consolas" w:hint="eastAsia"/>
                <w:color w:val="000000"/>
                <w:sz w:val="20"/>
                <w:highlight w:val="white"/>
                <w:shd w:val="clear" w:color="FFFFFF" w:fill="D9D9D9"/>
              </w:rPr>
            </w:pPr>
            <w:r>
              <w:rPr>
                <w:rFonts w:ascii="Consolas" w:hAnsi="Consolas" w:cs="Consolas"/>
                <w:color w:val="000000"/>
                <w:kern w:val="0"/>
                <w:sz w:val="24"/>
              </w:rPr>
              <w:t>MICStateListener</w:t>
            </w:r>
          </w:p>
        </w:tc>
        <w:tc>
          <w:tcPr>
            <w:tcW w:w="1418" w:type="dxa"/>
          </w:tcPr>
          <w:p w:rsidR="00BC30DC" w:rsidRDefault="00CC602F"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Custom interface</w:t>
            </w:r>
          </w:p>
        </w:tc>
        <w:tc>
          <w:tcPr>
            <w:tcW w:w="4339" w:type="dxa"/>
          </w:tcPr>
          <w:p w:rsidR="00BC30DC" w:rsidRDefault="006A3BBA" w:rsidP="00F26E05">
            <w:pPr>
              <w:rPr>
                <w:rFonts w:ascii="Consolas" w:hAnsi="Consolas" w:hint="eastAsia"/>
                <w:color w:val="000000"/>
                <w:sz w:val="20"/>
                <w:highlight w:val="white"/>
                <w:shd w:val="clear" w:color="FFFFFF" w:fill="D9D9D9"/>
              </w:rPr>
            </w:pPr>
            <w:r w:rsidRPr="00173C64">
              <w:t>MIC module status</w:t>
            </w:r>
            <w:r>
              <w:rPr>
                <w:rFonts w:hint="eastAsia"/>
              </w:rPr>
              <w:t xml:space="preserve"> listener</w:t>
            </w:r>
          </w:p>
        </w:tc>
      </w:tr>
    </w:tbl>
    <w:p w:rsidR="00BC30DC" w:rsidRDefault="00B24BF6" w:rsidP="00BC30DC">
      <w:pPr>
        <w:pStyle w:val="2"/>
        <w:numPr>
          <w:ilvl w:val="0"/>
          <w:numId w:val="2"/>
        </w:numPr>
        <w:spacing w:before="260" w:after="260"/>
        <w:rPr>
          <w:rFonts w:ascii="微软雅黑" w:eastAsia="微软雅黑" w:hAnsi="微软雅黑" w:cs="微软雅黑" w:hint="eastAsia"/>
        </w:rPr>
      </w:pPr>
      <w:bookmarkStart w:id="123" w:name="_Toc153812873"/>
      <w:bookmarkStart w:id="124" w:name="_Toc153819431"/>
      <w:r>
        <w:rPr>
          <w:rFonts w:ascii="微软雅黑" w:eastAsia="微软雅黑" w:hAnsi="微软雅黑" w:cs="微软雅黑" w:hint="eastAsia"/>
        </w:rPr>
        <w:lastRenderedPageBreak/>
        <w:t xml:space="preserve">Unregister </w:t>
      </w:r>
      <w:r w:rsidR="00BC30DC">
        <w:rPr>
          <w:rFonts w:ascii="微软雅黑" w:eastAsia="微软雅黑" w:hAnsi="微软雅黑" w:cs="微软雅黑" w:hint="eastAsia"/>
        </w:rPr>
        <w:t>MIC</w:t>
      </w:r>
      <w:bookmarkEnd w:id="123"/>
      <w:r w:rsidR="00635F14">
        <w:rPr>
          <w:rFonts w:ascii="微软雅黑" w:eastAsia="微软雅黑" w:hAnsi="微软雅黑" w:cs="微软雅黑" w:hint="eastAsia"/>
        </w:rPr>
        <w:t xml:space="preserve"> </w:t>
      </w:r>
      <w:r>
        <w:rPr>
          <w:rFonts w:ascii="微软雅黑" w:eastAsia="微软雅黑" w:hAnsi="微软雅黑" w:cs="微软雅黑" w:hint="eastAsia"/>
        </w:rPr>
        <w:t>state listener</w:t>
      </w:r>
      <w:bookmarkEnd w:id="124"/>
    </w:p>
    <w:p w:rsidR="00BC30DC" w:rsidRDefault="00BC30DC" w:rsidP="00BC30DC">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unregistMICStateListener(MICStateListener </w:t>
      </w:r>
      <w:r>
        <w:rPr>
          <w:rFonts w:ascii="Consolas" w:hAnsi="Consolas" w:cs="Consolas"/>
          <w:color w:val="6A3E3E"/>
          <w:kern w:val="0"/>
          <w:sz w:val="24"/>
        </w:rPr>
        <w:t>stateListener</w:t>
      </w:r>
      <w:r>
        <w:rPr>
          <w:rFonts w:ascii="Consolas" w:hAnsi="Consolas" w:cs="Consolas"/>
          <w:color w:val="000000"/>
          <w:kern w:val="0"/>
          <w:sz w:val="24"/>
        </w:rPr>
        <w:t>)</w:t>
      </w:r>
    </w:p>
    <w:p w:rsidR="00BC30DC" w:rsidRDefault="00177D12" w:rsidP="00BC30DC">
      <w:pPr>
        <w:pStyle w:val="3"/>
      </w:pPr>
      <w:bookmarkStart w:id="125" w:name="_Toc153819432"/>
      <w:r>
        <w:t>Description</w:t>
      </w:r>
      <w:bookmarkEnd w:id="125"/>
    </w:p>
    <w:p w:rsidR="00BC30DC" w:rsidRDefault="009C3F4F" w:rsidP="00BC30DC">
      <w:pPr>
        <w:ind w:firstLine="420"/>
        <w:rPr>
          <w:rFonts w:ascii="Consolas" w:eastAsia="Consolas" w:hAnsi="Consolas" w:hint="eastAsia"/>
          <w:color w:val="000000"/>
          <w:sz w:val="20"/>
          <w:highlight w:val="white"/>
        </w:rPr>
      </w:pPr>
      <w:r w:rsidRPr="009C3F4F">
        <w:t>Used for logging out of MIC module status monitoring</w:t>
      </w:r>
    </w:p>
    <w:p w:rsidR="00BC30DC" w:rsidRDefault="00005760" w:rsidP="00BC30DC">
      <w:pPr>
        <w:pStyle w:val="3"/>
      </w:pPr>
      <w:bookmarkStart w:id="126" w:name="_Toc153819433"/>
      <w:r>
        <w:t>Parameters</w:t>
      </w:r>
      <w:bookmarkEnd w:id="12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1418"/>
        <w:gridCol w:w="4339"/>
      </w:tblGrid>
      <w:tr w:rsidR="00A128DE" w:rsidTr="00F26E05">
        <w:tc>
          <w:tcPr>
            <w:tcW w:w="3085"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418"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339"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C30DC" w:rsidTr="00F26E05">
        <w:tc>
          <w:tcPr>
            <w:tcW w:w="3085" w:type="dxa"/>
          </w:tcPr>
          <w:p w:rsidR="00BC30DC" w:rsidRDefault="00BC30DC" w:rsidP="00F26E05">
            <w:pPr>
              <w:rPr>
                <w:rFonts w:ascii="Consolas" w:hAnsi="Consolas" w:hint="eastAsia"/>
                <w:color w:val="000000"/>
                <w:sz w:val="20"/>
                <w:highlight w:val="white"/>
                <w:shd w:val="clear" w:color="FFFFFF" w:fill="D9D9D9"/>
              </w:rPr>
            </w:pPr>
            <w:r>
              <w:rPr>
                <w:rFonts w:ascii="Consolas" w:hAnsi="Consolas" w:cs="Consolas"/>
                <w:color w:val="000000"/>
                <w:kern w:val="0"/>
                <w:sz w:val="24"/>
              </w:rPr>
              <w:t>MICStateListener</w:t>
            </w:r>
          </w:p>
        </w:tc>
        <w:tc>
          <w:tcPr>
            <w:tcW w:w="1418" w:type="dxa"/>
          </w:tcPr>
          <w:p w:rsidR="00BC30DC" w:rsidRDefault="00CC602F"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Custom interface</w:t>
            </w:r>
          </w:p>
        </w:tc>
        <w:tc>
          <w:tcPr>
            <w:tcW w:w="4339" w:type="dxa"/>
          </w:tcPr>
          <w:p w:rsidR="00BC30DC" w:rsidRDefault="00173C64" w:rsidP="00F26E05">
            <w:pPr>
              <w:rPr>
                <w:rFonts w:ascii="Consolas" w:hAnsi="Consolas" w:hint="eastAsia"/>
                <w:color w:val="000000"/>
                <w:sz w:val="20"/>
                <w:highlight w:val="white"/>
                <w:shd w:val="clear" w:color="FFFFFF" w:fill="D9D9D9"/>
              </w:rPr>
            </w:pPr>
            <w:r w:rsidRPr="00173C64">
              <w:t>MIC module status</w:t>
            </w:r>
            <w:r>
              <w:rPr>
                <w:rFonts w:hint="eastAsia"/>
              </w:rPr>
              <w:t xml:space="preserve"> listener</w:t>
            </w:r>
          </w:p>
        </w:tc>
      </w:tr>
    </w:tbl>
    <w:p w:rsidR="00BC30DC" w:rsidRDefault="00695495" w:rsidP="00BC30DC">
      <w:pPr>
        <w:pStyle w:val="2"/>
        <w:numPr>
          <w:ilvl w:val="0"/>
          <w:numId w:val="2"/>
        </w:numPr>
        <w:spacing w:before="260" w:after="260"/>
        <w:rPr>
          <w:rFonts w:ascii="微软雅黑" w:eastAsia="微软雅黑" w:hAnsi="微软雅黑" w:cs="微软雅黑" w:hint="eastAsia"/>
        </w:rPr>
      </w:pPr>
      <w:bookmarkStart w:id="127" w:name="_Toc153819434"/>
      <w:r>
        <w:rPr>
          <w:rFonts w:ascii="微软雅黑" w:eastAsia="微软雅黑" w:hAnsi="微软雅黑" w:cs="微软雅黑" w:hint="eastAsia"/>
        </w:rPr>
        <w:t>register work status listener</w:t>
      </w:r>
      <w:bookmarkEnd w:id="127"/>
    </w:p>
    <w:p w:rsidR="00BC30DC" w:rsidRDefault="00BC30DC" w:rsidP="00BC30DC">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registWorkStatusListener(WorkStatusListener </w:t>
      </w:r>
      <w:r>
        <w:rPr>
          <w:rFonts w:ascii="Consolas" w:hAnsi="Consolas" w:cs="Consolas"/>
          <w:color w:val="6A3E3E"/>
          <w:kern w:val="0"/>
          <w:sz w:val="24"/>
        </w:rPr>
        <w:t>listener</w:t>
      </w:r>
      <w:r>
        <w:rPr>
          <w:rFonts w:ascii="Consolas" w:hAnsi="Consolas" w:cs="Consolas"/>
          <w:color w:val="000000"/>
          <w:kern w:val="0"/>
          <w:sz w:val="24"/>
        </w:rPr>
        <w:t>)</w:t>
      </w:r>
    </w:p>
    <w:p w:rsidR="00BC30DC" w:rsidRDefault="00177D12" w:rsidP="00BC30DC">
      <w:pPr>
        <w:pStyle w:val="3"/>
      </w:pPr>
      <w:bookmarkStart w:id="128" w:name="_Toc153819435"/>
      <w:r>
        <w:t>Description</w:t>
      </w:r>
      <w:bookmarkEnd w:id="128"/>
    </w:p>
    <w:p w:rsidR="00BC30DC" w:rsidRDefault="0062599C" w:rsidP="00BC30DC">
      <w:pPr>
        <w:ind w:firstLine="420"/>
        <w:rPr>
          <w:rFonts w:ascii="Consolas" w:eastAsia="Consolas" w:hAnsi="Consolas" w:hint="eastAsia"/>
          <w:color w:val="000000"/>
          <w:sz w:val="20"/>
          <w:highlight w:val="white"/>
        </w:rPr>
      </w:pPr>
      <w:r w:rsidRPr="0062599C">
        <w:t>Used to monitor the working status of the smart bed</w:t>
      </w:r>
    </w:p>
    <w:p w:rsidR="00BC30DC" w:rsidRDefault="00005760" w:rsidP="00BC30DC">
      <w:pPr>
        <w:pStyle w:val="3"/>
      </w:pPr>
      <w:bookmarkStart w:id="129" w:name="_Toc153819436"/>
      <w:r>
        <w:t>Parameters</w:t>
      </w:r>
      <w:bookmarkEnd w:id="12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1418"/>
        <w:gridCol w:w="4339"/>
      </w:tblGrid>
      <w:tr w:rsidR="00A128DE" w:rsidTr="00F26E05">
        <w:tc>
          <w:tcPr>
            <w:tcW w:w="3085"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418"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339"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C30DC" w:rsidTr="00F26E05">
        <w:tc>
          <w:tcPr>
            <w:tcW w:w="3085" w:type="dxa"/>
          </w:tcPr>
          <w:p w:rsidR="00BC30DC" w:rsidRDefault="00BC30DC" w:rsidP="00F26E05">
            <w:pPr>
              <w:rPr>
                <w:rFonts w:ascii="Consolas" w:hAnsi="Consolas" w:hint="eastAsia"/>
                <w:color w:val="000000"/>
                <w:sz w:val="20"/>
                <w:highlight w:val="white"/>
                <w:shd w:val="clear" w:color="FFFFFF" w:fill="D9D9D9"/>
              </w:rPr>
            </w:pPr>
            <w:r>
              <w:rPr>
                <w:rFonts w:ascii="Consolas" w:hAnsi="Consolas" w:cs="Consolas"/>
                <w:color w:val="000000"/>
                <w:kern w:val="0"/>
                <w:sz w:val="24"/>
              </w:rPr>
              <w:t>WorkStatusListener</w:t>
            </w:r>
          </w:p>
        </w:tc>
        <w:tc>
          <w:tcPr>
            <w:tcW w:w="1418" w:type="dxa"/>
          </w:tcPr>
          <w:p w:rsidR="00BC30DC" w:rsidRDefault="00CC602F"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Custom interface</w:t>
            </w:r>
          </w:p>
        </w:tc>
        <w:tc>
          <w:tcPr>
            <w:tcW w:w="4339" w:type="dxa"/>
          </w:tcPr>
          <w:p w:rsidR="00BC30DC" w:rsidRDefault="00CD4742" w:rsidP="00F26E05">
            <w:pPr>
              <w:rPr>
                <w:rFonts w:ascii="Consolas" w:hAnsi="Consolas" w:hint="eastAsia"/>
                <w:color w:val="000000"/>
                <w:sz w:val="20"/>
                <w:highlight w:val="white"/>
                <w:shd w:val="clear" w:color="FFFFFF" w:fill="D9D9D9"/>
              </w:rPr>
            </w:pPr>
            <w:r w:rsidRPr="00160F97">
              <w:t>Work status</w:t>
            </w:r>
            <w:r>
              <w:rPr>
                <w:rFonts w:hint="eastAsia"/>
              </w:rPr>
              <w:t xml:space="preserve"> listener</w:t>
            </w:r>
          </w:p>
        </w:tc>
      </w:tr>
    </w:tbl>
    <w:p w:rsidR="00BC30DC" w:rsidRDefault="006C1A33" w:rsidP="00BC30DC">
      <w:pPr>
        <w:pStyle w:val="2"/>
        <w:numPr>
          <w:ilvl w:val="0"/>
          <w:numId w:val="2"/>
        </w:numPr>
        <w:spacing w:before="260" w:after="260"/>
        <w:rPr>
          <w:rFonts w:ascii="微软雅黑" w:eastAsia="微软雅黑" w:hAnsi="微软雅黑" w:cs="微软雅黑" w:hint="eastAsia"/>
        </w:rPr>
      </w:pPr>
      <w:bookmarkStart w:id="130" w:name="_Toc153819437"/>
      <w:r>
        <w:rPr>
          <w:rFonts w:ascii="微软雅黑" w:eastAsia="微软雅黑" w:hAnsi="微软雅黑" w:cs="微软雅黑" w:hint="eastAsia"/>
        </w:rPr>
        <w:t>Unregister work</w:t>
      </w:r>
      <w:r w:rsidR="00C065B6">
        <w:rPr>
          <w:rFonts w:ascii="微软雅黑" w:eastAsia="微软雅黑" w:hAnsi="微软雅黑" w:cs="微软雅黑" w:hint="eastAsia"/>
        </w:rPr>
        <w:t xml:space="preserve"> </w:t>
      </w:r>
      <w:r>
        <w:rPr>
          <w:rFonts w:ascii="微软雅黑" w:eastAsia="微软雅黑" w:hAnsi="微软雅黑" w:cs="微软雅黑" w:hint="eastAsia"/>
        </w:rPr>
        <w:t>status listener</w:t>
      </w:r>
      <w:bookmarkEnd w:id="130"/>
    </w:p>
    <w:p w:rsidR="00BC30DC" w:rsidRDefault="00BC30DC" w:rsidP="00BC30DC">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Pr>
          <w:rFonts w:ascii="Consolas" w:hAnsi="Consolas" w:cs="Consolas" w:hint="eastAsia"/>
          <w:color w:val="000000"/>
          <w:kern w:val="0"/>
          <w:sz w:val="24"/>
        </w:rPr>
        <w:t>un</w:t>
      </w:r>
      <w:r>
        <w:rPr>
          <w:rFonts w:ascii="Consolas" w:hAnsi="Consolas" w:cs="Consolas"/>
          <w:color w:val="000000"/>
          <w:kern w:val="0"/>
          <w:sz w:val="24"/>
        </w:rPr>
        <w:t xml:space="preserve">registWorkStatusListener(WorkStatusListener </w:t>
      </w:r>
      <w:r>
        <w:rPr>
          <w:rFonts w:ascii="Consolas" w:hAnsi="Consolas" w:cs="Consolas"/>
          <w:color w:val="6A3E3E"/>
          <w:kern w:val="0"/>
          <w:sz w:val="24"/>
        </w:rPr>
        <w:t>listener</w:t>
      </w:r>
      <w:r>
        <w:rPr>
          <w:rFonts w:ascii="Consolas" w:hAnsi="Consolas" w:cs="Consolas"/>
          <w:color w:val="000000"/>
          <w:kern w:val="0"/>
          <w:sz w:val="24"/>
        </w:rPr>
        <w:t>)</w:t>
      </w:r>
    </w:p>
    <w:p w:rsidR="00BC30DC" w:rsidRDefault="00177D12" w:rsidP="00BC30DC">
      <w:pPr>
        <w:pStyle w:val="3"/>
      </w:pPr>
      <w:bookmarkStart w:id="131" w:name="_Toc153819438"/>
      <w:r>
        <w:t>Description</w:t>
      </w:r>
      <w:bookmarkEnd w:id="131"/>
    </w:p>
    <w:p w:rsidR="00BC30DC" w:rsidRDefault="009D57A3" w:rsidP="00BC30DC">
      <w:pPr>
        <w:ind w:firstLine="420"/>
        <w:rPr>
          <w:rFonts w:ascii="Consolas" w:eastAsia="Consolas" w:hAnsi="Consolas" w:hint="eastAsia"/>
          <w:color w:val="000000"/>
          <w:sz w:val="20"/>
          <w:highlight w:val="white"/>
        </w:rPr>
      </w:pPr>
      <w:r w:rsidRPr="009D57A3">
        <w:t>Used to cancel the monitoring of the working status of the smart bed</w:t>
      </w:r>
    </w:p>
    <w:p w:rsidR="00BC30DC" w:rsidRDefault="00005760" w:rsidP="00BC30DC">
      <w:pPr>
        <w:pStyle w:val="3"/>
      </w:pPr>
      <w:bookmarkStart w:id="132" w:name="_Toc153819439"/>
      <w:r>
        <w:lastRenderedPageBreak/>
        <w:t>Parameters</w:t>
      </w:r>
      <w:bookmarkEnd w:id="13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1418"/>
        <w:gridCol w:w="4339"/>
      </w:tblGrid>
      <w:tr w:rsidR="00A128DE" w:rsidTr="00F26E05">
        <w:tc>
          <w:tcPr>
            <w:tcW w:w="3085"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418"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339"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C30DC" w:rsidTr="00F26E05">
        <w:tc>
          <w:tcPr>
            <w:tcW w:w="3085" w:type="dxa"/>
          </w:tcPr>
          <w:p w:rsidR="00BC30DC" w:rsidRDefault="00BC30DC" w:rsidP="00F26E05">
            <w:pPr>
              <w:rPr>
                <w:rFonts w:ascii="Consolas" w:hAnsi="Consolas" w:hint="eastAsia"/>
                <w:color w:val="000000"/>
                <w:sz w:val="20"/>
                <w:highlight w:val="white"/>
                <w:shd w:val="clear" w:color="FFFFFF" w:fill="D9D9D9"/>
              </w:rPr>
            </w:pPr>
            <w:r>
              <w:rPr>
                <w:rFonts w:ascii="Consolas" w:hAnsi="Consolas" w:cs="Consolas"/>
                <w:color w:val="000000"/>
                <w:kern w:val="0"/>
                <w:sz w:val="24"/>
              </w:rPr>
              <w:t>WorkStatusListener</w:t>
            </w:r>
          </w:p>
        </w:tc>
        <w:tc>
          <w:tcPr>
            <w:tcW w:w="1418" w:type="dxa"/>
          </w:tcPr>
          <w:p w:rsidR="00BC30DC" w:rsidRDefault="00CC602F" w:rsidP="00F26E05">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Custom interface</w:t>
            </w:r>
          </w:p>
        </w:tc>
        <w:tc>
          <w:tcPr>
            <w:tcW w:w="4339" w:type="dxa"/>
          </w:tcPr>
          <w:p w:rsidR="00BC30DC" w:rsidRDefault="00160F97" w:rsidP="00330E6E">
            <w:pPr>
              <w:rPr>
                <w:rFonts w:ascii="Consolas" w:hAnsi="Consolas" w:hint="eastAsia"/>
                <w:color w:val="000000"/>
                <w:sz w:val="20"/>
                <w:highlight w:val="white"/>
                <w:shd w:val="clear" w:color="FFFFFF" w:fill="D9D9D9"/>
              </w:rPr>
            </w:pPr>
            <w:r w:rsidRPr="00160F97">
              <w:t>Work status</w:t>
            </w:r>
            <w:r w:rsidR="00330E6E">
              <w:rPr>
                <w:rFonts w:hint="eastAsia"/>
              </w:rPr>
              <w:t xml:space="preserve"> listener</w:t>
            </w:r>
          </w:p>
        </w:tc>
      </w:tr>
    </w:tbl>
    <w:p w:rsidR="00BC30DC" w:rsidRPr="001B1D6C" w:rsidRDefault="00BC30DC" w:rsidP="00BC30DC">
      <w:pPr>
        <w:rPr>
          <w:rFonts w:ascii="Consolas" w:hAnsi="Consolas" w:hint="eastAsia"/>
          <w:color w:val="000000"/>
          <w:sz w:val="20"/>
          <w:highlight w:val="lightGray"/>
        </w:rPr>
      </w:pPr>
    </w:p>
    <w:p w:rsidR="008C0C5C" w:rsidRDefault="002B42D4">
      <w:pPr>
        <w:pStyle w:val="1"/>
        <w:rPr>
          <w:rFonts w:ascii="微软雅黑" w:eastAsia="微软雅黑" w:hAnsi="微软雅黑" w:cs="微软雅黑" w:hint="default"/>
        </w:rPr>
      </w:pPr>
      <w:bookmarkStart w:id="133" w:name="_Toc153819440"/>
      <w:r>
        <w:rPr>
          <w:rFonts w:ascii="微软雅黑" w:eastAsia="微软雅黑" w:hAnsi="微软雅黑" w:cs="微软雅黑"/>
        </w:rPr>
        <w:t>Object Description</w:t>
      </w:r>
      <w:bookmarkEnd w:id="133"/>
    </w:p>
    <w:p w:rsidR="008C0C5C" w:rsidRDefault="002B42D4">
      <w:pPr>
        <w:pStyle w:val="2"/>
      </w:pPr>
      <w:bookmarkStart w:id="134" w:name="_StatusCode"/>
      <w:bookmarkStart w:id="135" w:name="_Toc153819441"/>
      <w:r>
        <w:rPr>
          <w:rFonts w:hint="eastAsia"/>
        </w:rPr>
        <w:t>StatusCode</w:t>
      </w:r>
      <w:bookmarkEnd w:id="135"/>
    </w:p>
    <w:p w:rsidR="008C0C5C" w:rsidRDefault="002B42D4">
      <w:pPr>
        <w:pStyle w:val="3"/>
        <w:rPr>
          <w:rFonts w:hint="default"/>
        </w:rPr>
      </w:pPr>
      <w:bookmarkStart w:id="136" w:name="_Toc153819442"/>
      <w:bookmarkEnd w:id="134"/>
      <w:r>
        <w:t>Description</w:t>
      </w:r>
      <w:bookmarkEnd w:id="136"/>
    </w:p>
    <w:p w:rsidR="008C0C5C" w:rsidRDefault="002B42D4">
      <w:pPr>
        <w:ind w:firstLine="420"/>
        <w:rPr>
          <w:rFonts w:ascii="Consolas" w:eastAsia="Consolas" w:hAnsi="Consolas"/>
          <w:color w:val="000000"/>
          <w:sz w:val="20"/>
        </w:rPr>
      </w:pPr>
      <w:r>
        <w:rPr>
          <w:rFonts w:ascii="Consolas" w:hAnsi="Consolas" w:hint="eastAsia"/>
          <w:color w:val="000000"/>
          <w:sz w:val="20"/>
        </w:rPr>
        <w:t>Status of execution</w:t>
      </w:r>
    </w:p>
    <w:p w:rsidR="008C0C5C" w:rsidRDefault="002B42D4">
      <w:pPr>
        <w:pStyle w:val="3"/>
        <w:rPr>
          <w:rFonts w:hint="default"/>
        </w:rPr>
      </w:pPr>
      <w:bookmarkStart w:id="137" w:name="_Toc153819443"/>
      <w:r>
        <w:t>Fields</w:t>
      </w:r>
      <w:bookmarkEnd w:id="137"/>
    </w:p>
    <w:tbl>
      <w:tblPr>
        <w:tblW w:w="15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85"/>
        <w:gridCol w:w="1134"/>
        <w:gridCol w:w="1134"/>
        <w:gridCol w:w="9698"/>
      </w:tblGrid>
      <w:tr w:rsidR="00891E2A" w:rsidTr="00891E2A">
        <w:tc>
          <w:tcPr>
            <w:tcW w:w="3085"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134" w:type="dxa"/>
          </w:tcPr>
          <w:p w:rsidR="00891E2A" w:rsidRPr="000C7D44" w:rsidRDefault="00E03334" w:rsidP="002133D5">
            <w:pPr>
              <w:rPr>
                <w:rFonts w:ascii="Consolas" w:hAnsi="Consolas" w:cs="黑体"/>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Type</w:t>
            </w:r>
          </w:p>
        </w:tc>
        <w:tc>
          <w:tcPr>
            <w:tcW w:w="1134" w:type="dxa"/>
          </w:tcPr>
          <w:p w:rsidR="00891E2A" w:rsidRPr="000C7D44" w:rsidRDefault="00891E2A" w:rsidP="002133D5">
            <w:pPr>
              <w:rPr>
                <w:rFonts w:ascii="Consolas" w:hAnsi="Consolas" w:cs="黑体"/>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Value</w:t>
            </w:r>
          </w:p>
        </w:tc>
        <w:tc>
          <w:tcPr>
            <w:tcW w:w="9698"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STATUS_SUCCESS</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sidRPr="000C7D44">
              <w:rPr>
                <w:rFonts w:ascii="Consolas" w:hAnsi="Consolas" w:cs="黑体" w:hint="eastAsia"/>
                <w:color w:val="000000"/>
                <w:sz w:val="20"/>
                <w:highlight w:val="white"/>
              </w:rPr>
              <w:t>0x00</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STATUS_FAILED</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-1</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STATUS_TIMEOUT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2</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STATUS_DISCONNECT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-3</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STATUS_BLUETOOTH_NOT_OPEN</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4</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STATUS_PARAMETER_ERROR</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5</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8C0C5C" w:rsidRDefault="008C0C5C">
      <w:pPr>
        <w:ind w:firstLine="420"/>
      </w:pPr>
    </w:p>
    <w:p w:rsidR="008C0C5C" w:rsidRDefault="00D530F5">
      <w:pPr>
        <w:pStyle w:val="2"/>
      </w:pPr>
      <w:bookmarkStart w:id="138" w:name="_DeviceCode"/>
      <w:bookmarkStart w:id="139" w:name="_IDataCallback&lt;T&gt;"/>
      <w:bookmarkStart w:id="140" w:name="_Toc153819444"/>
      <w:bookmarkEnd w:id="138"/>
      <w:r>
        <w:rPr>
          <w:rFonts w:hint="eastAsia"/>
        </w:rPr>
        <w:t>IResult</w:t>
      </w:r>
      <w:r w:rsidR="002B42D4">
        <w:rPr>
          <w:rFonts w:hint="eastAsia"/>
        </w:rPr>
        <w:t>Callback&lt;T&gt;</w:t>
      </w:r>
      <w:bookmarkEnd w:id="140"/>
    </w:p>
    <w:bookmarkEnd w:id="139"/>
    <w:p w:rsidR="008C0C5C" w:rsidRDefault="008C0C5C"/>
    <w:p w:rsidR="008C0C5C" w:rsidRDefault="002B42D4">
      <w:pPr>
        <w:pStyle w:val="3"/>
        <w:rPr>
          <w:rFonts w:hint="default"/>
        </w:rPr>
      </w:pPr>
      <w:bookmarkStart w:id="141" w:name="_Toc153819445"/>
      <w:r>
        <w:t>Description</w:t>
      </w:r>
      <w:bookmarkEnd w:id="141"/>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interface</w:t>
      </w:r>
    </w:p>
    <w:p w:rsidR="008C0C5C" w:rsidRDefault="002B42D4">
      <w:pPr>
        <w:pStyle w:val="3"/>
        <w:rPr>
          <w:rFonts w:hint="default"/>
        </w:rPr>
      </w:pPr>
      <w:bookmarkStart w:id="142" w:name="_Toc153819446"/>
      <w:r>
        <w:t>Function</w:t>
      </w:r>
      <w:bookmarkEnd w:id="142"/>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sidR="00DC7C4E">
        <w:rPr>
          <w:rFonts w:ascii="Consolas" w:eastAsia="Consolas" w:hAnsi="Consolas" w:hint="eastAsia"/>
          <w:color w:val="000000"/>
          <w:sz w:val="20"/>
          <w:highlight w:val="white"/>
        </w:rPr>
        <w:t xml:space="preserve"> on</w:t>
      </w:r>
      <w:r w:rsidR="00DC7C4E">
        <w:rPr>
          <w:rFonts w:ascii="Consolas" w:eastAsiaTheme="minorEastAsia" w:hAnsi="Consolas" w:hint="eastAsia"/>
          <w:color w:val="000000"/>
          <w:sz w:val="20"/>
          <w:highlight w:val="white"/>
        </w:rPr>
        <w:t>Result</w:t>
      </w:r>
      <w:r>
        <w:rPr>
          <w:rFonts w:ascii="Consolas" w:eastAsia="Consolas" w:hAnsi="Consolas" w:hint="eastAsia"/>
          <w:color w:val="000000"/>
          <w:sz w:val="20"/>
          <w:highlight w:val="white"/>
        </w:rPr>
        <w:t>Callback(CallbackData&lt;T&gt; cd)</w:t>
      </w:r>
    </w:p>
    <w:p w:rsidR="008C0C5C" w:rsidRDefault="008C0C5C">
      <w:pPr>
        <w:ind w:firstLine="420"/>
        <w:rPr>
          <w:rFonts w:ascii="Consolas" w:eastAsia="Consolas" w:hAnsi="Consolas"/>
          <w:color w:val="000000"/>
          <w:sz w:val="20"/>
          <w:highlight w:val="white"/>
        </w:rPr>
      </w:pPr>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8C0C5C" w:rsidRDefault="008C0C5C">
      <w:pPr>
        <w:ind w:firstLine="420"/>
        <w:rPr>
          <w:rFonts w:ascii="微软雅黑" w:eastAsia="微软雅黑" w:hAnsi="微软雅黑" w:cs="微软雅黑"/>
        </w:rPr>
      </w:pPr>
    </w:p>
    <w:p w:rsidR="008C0C5C" w:rsidRDefault="002B42D4">
      <w:pPr>
        <w:pStyle w:val="2"/>
      </w:pPr>
      <w:bookmarkStart w:id="143" w:name="_Toc153819447"/>
      <w:r>
        <w:rPr>
          <w:rFonts w:hint="eastAsia"/>
        </w:rPr>
        <w:t>CallbackData&lt;T&gt;</w:t>
      </w:r>
      <w:bookmarkEnd w:id="143"/>
    </w:p>
    <w:p w:rsidR="008C0C5C" w:rsidRDefault="002B42D4">
      <w:pPr>
        <w:pStyle w:val="3"/>
        <w:rPr>
          <w:rFonts w:hint="default"/>
        </w:rPr>
      </w:pPr>
      <w:bookmarkStart w:id="144" w:name="_Toc153819448"/>
      <w:r>
        <w:t>Description</w:t>
      </w:r>
      <w:bookmarkEnd w:id="144"/>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object</w:t>
      </w:r>
    </w:p>
    <w:p w:rsidR="008C0C5C" w:rsidRDefault="002B42D4">
      <w:pPr>
        <w:pStyle w:val="3"/>
        <w:rPr>
          <w:rFonts w:ascii="微软雅黑" w:eastAsia="微软雅黑" w:hAnsi="微软雅黑" w:cs="微软雅黑" w:hint="default"/>
        </w:rPr>
      </w:pPr>
      <w:bookmarkStart w:id="145" w:name="_Toc153819449"/>
      <w:r>
        <w:t>Fields</w:t>
      </w:r>
      <w:bookmarkEnd w:id="14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8C0C5C" w:rsidRDefault="0024132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BF4B49">
            <w:pPr>
              <w:rPr>
                <w:rFonts w:ascii="Consolas" w:hAnsi="Consolas"/>
                <w:color w:val="000000"/>
                <w:sz w:val="20"/>
                <w:highlight w:val="white"/>
                <w:shd w:val="clear" w:color="FFFFFF" w:fill="D9D9D9"/>
              </w:rPr>
            </w:pPr>
            <w:hyperlink w:anchor="_StatusCode" w:history="1">
              <w:r w:rsidR="002B42D4">
                <w:rPr>
                  <w:rStyle w:val="a7"/>
                  <w:rFonts w:ascii="Consolas" w:hAnsi="Consolas" w:hint="eastAsia"/>
                  <w:color w:val="000000"/>
                  <w:sz w:val="20"/>
                </w:rPr>
                <w:t xml:space="preserve">Status </w:t>
              </w:r>
            </w:hyperlink>
            <w:r w:rsidR="002B42D4">
              <w:rPr>
                <w:rFonts w:ascii="Consolas" w:hAnsi="Consolas" w:hint="eastAsia"/>
                <w:color w:val="000000"/>
                <w:sz w:val="20"/>
              </w:rPr>
              <w:t>of execution</w:t>
            </w:r>
          </w:p>
        </w:tc>
      </w:tr>
      <w:tr w:rsidR="008C0C5C">
        <w:tc>
          <w:tcPr>
            <w:tcW w:w="2841" w:type="dxa"/>
            <w:shd w:val="clear" w:color="auto" w:fill="auto"/>
            <w:vAlign w:val="center"/>
          </w:tcPr>
          <w:p w:rsidR="008C0C5C" w:rsidRDefault="003447C5" w:rsidP="003447C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callbackT</w:t>
            </w:r>
            <w:r w:rsidR="002B42D4">
              <w:rPr>
                <w:rFonts w:ascii="Consolas" w:hAnsi="Consolas" w:hint="eastAsia"/>
                <w:color w:val="000000"/>
                <w:sz w:val="20"/>
                <w:highlight w:val="white"/>
                <w:shd w:val="clear" w:color="FFFFFF" w:fill="D9D9D9"/>
              </w:rPr>
              <w:t>ype</w:t>
            </w:r>
          </w:p>
        </w:tc>
        <w:tc>
          <w:tcPr>
            <w:tcW w:w="2841" w:type="dxa"/>
            <w:shd w:val="clear" w:color="auto" w:fill="auto"/>
            <w:vAlign w:val="center"/>
          </w:tcPr>
          <w:p w:rsidR="008C0C5C" w:rsidRDefault="00EC2C6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5B6823" w:rsidRDefault="005B6823" w:rsidP="005B6823">
      <w:pPr>
        <w:pStyle w:val="2"/>
        <w:rPr>
          <w:rFonts w:hint="eastAsia"/>
        </w:rPr>
      </w:pPr>
      <w:bookmarkStart w:id="146" w:name="_SleepState"/>
      <w:bookmarkStart w:id="147" w:name="_Toc44957333"/>
      <w:bookmarkStart w:id="148" w:name="_LoginBean"/>
      <w:bookmarkStart w:id="149" w:name="_Toc153812892"/>
      <w:bookmarkStart w:id="150" w:name="_Toc153819450"/>
      <w:bookmarkEnd w:id="146"/>
      <w:r>
        <w:rPr>
          <w:rFonts w:hint="eastAsia"/>
        </w:rPr>
        <w:t>DeviceInfo</w:t>
      </w:r>
      <w:bookmarkEnd w:id="149"/>
      <w:bookmarkEnd w:id="150"/>
    </w:p>
    <w:p w:rsidR="005B6823" w:rsidRDefault="006E7A59" w:rsidP="005B6823">
      <w:pPr>
        <w:pStyle w:val="3"/>
      </w:pPr>
      <w:bookmarkStart w:id="151" w:name="_Toc153819451"/>
      <w:r>
        <w:t>Description</w:t>
      </w:r>
      <w:bookmarkEnd w:id="151"/>
    </w:p>
    <w:p w:rsidR="005B6823" w:rsidRDefault="00BC26A2" w:rsidP="005B6823">
      <w:pPr>
        <w:ind w:firstLine="420"/>
        <w:rPr>
          <w:rFonts w:hint="eastAsia"/>
        </w:rPr>
      </w:pPr>
      <w:r>
        <w:rPr>
          <w:rFonts w:hint="eastAsia"/>
        </w:rPr>
        <w:t>Device</w:t>
      </w:r>
      <w:r w:rsidRPr="00BC26A2">
        <w:t xml:space="preserve"> Information</w:t>
      </w:r>
    </w:p>
    <w:p w:rsidR="005B6823" w:rsidRDefault="00A32701" w:rsidP="005B6823">
      <w:pPr>
        <w:pStyle w:val="3"/>
        <w:rPr>
          <w:rFonts w:ascii="微软雅黑" w:eastAsia="微软雅黑" w:hAnsi="微软雅黑" w:cs="微软雅黑"/>
        </w:rPr>
      </w:pPr>
      <w:bookmarkStart w:id="152" w:name="_Toc153819452"/>
      <w:r>
        <w:t>Fields</w:t>
      </w:r>
      <w:bookmarkEnd w:id="15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992"/>
        <w:gridCol w:w="5438"/>
      </w:tblGrid>
      <w:tr w:rsidR="00A128DE" w:rsidTr="00F26E05">
        <w:tc>
          <w:tcPr>
            <w:tcW w:w="2093"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992"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438"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5B6823" w:rsidTr="00F26E05">
        <w:trPr>
          <w:trHeight w:val="289"/>
        </w:trPr>
        <w:tc>
          <w:tcPr>
            <w:tcW w:w="2093" w:type="dxa"/>
            <w:vAlign w:val="center"/>
          </w:tcPr>
          <w:p w:rsidR="005B6823" w:rsidRDefault="005B6823"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992" w:type="dxa"/>
            <w:vAlign w:val="center"/>
          </w:tcPr>
          <w:p w:rsidR="005B6823" w:rsidRDefault="005B6823"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5438" w:type="dxa"/>
            <w:vAlign w:val="center"/>
          </w:tcPr>
          <w:p w:rsidR="005B6823" w:rsidRDefault="004B00C7"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Device type</w:t>
            </w:r>
          </w:p>
        </w:tc>
      </w:tr>
      <w:tr w:rsidR="005B6823" w:rsidTr="00F26E05">
        <w:trPr>
          <w:trHeight w:val="289"/>
        </w:trPr>
        <w:tc>
          <w:tcPr>
            <w:tcW w:w="2093" w:type="dxa"/>
            <w:vAlign w:val="center"/>
          </w:tcPr>
          <w:p w:rsidR="005B6823" w:rsidRDefault="005B6823"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992" w:type="dxa"/>
            <w:vAlign w:val="center"/>
          </w:tcPr>
          <w:p w:rsidR="005B6823" w:rsidRDefault="005B6823"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5438" w:type="dxa"/>
            <w:vAlign w:val="center"/>
          </w:tcPr>
          <w:p w:rsidR="005B6823" w:rsidRDefault="00A72181" w:rsidP="00F26E05">
            <w:pPr>
              <w:jc w:val="left"/>
              <w:rPr>
                <w:rFonts w:ascii="Consolas" w:hAnsi="Consolas" w:hint="eastAsia"/>
                <w:color w:val="000000"/>
                <w:sz w:val="20"/>
                <w:highlight w:val="white"/>
                <w:shd w:val="clear" w:color="FFFFFF" w:fill="D9D9D9"/>
              </w:rPr>
            </w:pPr>
            <w:r w:rsidRPr="00A72181">
              <w:rPr>
                <w:rFonts w:ascii="Consolas" w:hAnsi="Consolas"/>
                <w:color w:val="000000"/>
                <w:sz w:val="20"/>
                <w:highlight w:val="white"/>
                <w:shd w:val="clear" w:color="FFFFFF" w:fill="D9D9D9"/>
              </w:rPr>
              <w:t>Device ciphertext ID</w:t>
            </w:r>
          </w:p>
        </w:tc>
      </w:tr>
      <w:tr w:rsidR="005B6823" w:rsidTr="00F26E05">
        <w:trPr>
          <w:trHeight w:val="289"/>
        </w:trPr>
        <w:tc>
          <w:tcPr>
            <w:tcW w:w="2093" w:type="dxa"/>
            <w:vAlign w:val="center"/>
          </w:tcPr>
          <w:p w:rsidR="005B6823" w:rsidRDefault="005B6823" w:rsidP="00F26E05">
            <w:pPr>
              <w:jc w:val="left"/>
              <w:rPr>
                <w:rFonts w:ascii="Consolas" w:hAnsi="Consolas" w:hint="eastAsia"/>
                <w:color w:val="000000"/>
                <w:sz w:val="20"/>
                <w:highlight w:val="white"/>
                <w:shd w:val="clear" w:color="FFFFFF" w:fill="D9D9D9"/>
              </w:rPr>
            </w:pPr>
            <w:r w:rsidRPr="001E2F84">
              <w:rPr>
                <w:rFonts w:ascii="Consolas" w:hAnsi="Consolas"/>
                <w:color w:val="000000"/>
                <w:sz w:val="20"/>
                <w:highlight w:val="white"/>
                <w:shd w:val="clear" w:color="FFFFFF" w:fill="D9D9D9"/>
              </w:rPr>
              <w:t>firmwareVersion</w:t>
            </w:r>
          </w:p>
        </w:tc>
        <w:tc>
          <w:tcPr>
            <w:tcW w:w="992" w:type="dxa"/>
            <w:vAlign w:val="center"/>
          </w:tcPr>
          <w:p w:rsidR="005B6823" w:rsidRDefault="005B6823"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5438" w:type="dxa"/>
            <w:vAlign w:val="center"/>
          </w:tcPr>
          <w:p w:rsidR="005B6823" w:rsidRDefault="00A72181" w:rsidP="00F26E05">
            <w:pPr>
              <w:jc w:val="left"/>
              <w:rPr>
                <w:rFonts w:ascii="Consolas" w:hAnsi="Consolas" w:hint="eastAsia"/>
                <w:color w:val="000000"/>
                <w:sz w:val="20"/>
                <w:highlight w:val="white"/>
                <w:shd w:val="clear" w:color="FFFFFF" w:fill="D9D9D9"/>
              </w:rPr>
            </w:pPr>
            <w:r w:rsidRPr="00A72181">
              <w:rPr>
                <w:rFonts w:ascii="Consolas" w:hAnsi="Consolas"/>
                <w:color w:val="000000"/>
                <w:sz w:val="20"/>
              </w:rPr>
              <w:t>Firmware version</w:t>
            </w:r>
          </w:p>
        </w:tc>
      </w:tr>
    </w:tbl>
    <w:p w:rsidR="00EF7B52" w:rsidRDefault="00EF7B52" w:rsidP="00EF7B52">
      <w:pPr>
        <w:pStyle w:val="2"/>
        <w:rPr>
          <w:rFonts w:hint="eastAsia"/>
        </w:rPr>
      </w:pPr>
      <w:bookmarkStart w:id="153" w:name="_Toc153812895"/>
      <w:bookmarkStart w:id="154" w:name="_MICState"/>
      <w:bookmarkStart w:id="155" w:name="_Toc153819453"/>
      <w:bookmarkEnd w:id="154"/>
      <w:r>
        <w:rPr>
          <w:rFonts w:hint="eastAsia"/>
        </w:rPr>
        <w:t>MICState</w:t>
      </w:r>
      <w:bookmarkEnd w:id="153"/>
      <w:bookmarkEnd w:id="155"/>
    </w:p>
    <w:p w:rsidR="00EF7B52" w:rsidRDefault="006E7A59" w:rsidP="00EF7B52">
      <w:pPr>
        <w:pStyle w:val="3"/>
      </w:pPr>
      <w:bookmarkStart w:id="156" w:name="_Toc153819454"/>
      <w:r>
        <w:t>Description</w:t>
      </w:r>
      <w:bookmarkEnd w:id="156"/>
    </w:p>
    <w:p w:rsidR="00EF7B52" w:rsidRDefault="00AA5A67" w:rsidP="00EF7B52">
      <w:pPr>
        <w:ind w:firstLine="420"/>
        <w:rPr>
          <w:rFonts w:hint="eastAsia"/>
        </w:rPr>
      </w:pPr>
      <w:r w:rsidRPr="00AA5A67">
        <w:t>MIC module status class</w:t>
      </w:r>
    </w:p>
    <w:p w:rsidR="00EF7B52" w:rsidRDefault="00A32701" w:rsidP="00EF7B52">
      <w:pPr>
        <w:pStyle w:val="3"/>
        <w:rPr>
          <w:rFonts w:ascii="微软雅黑" w:eastAsia="微软雅黑" w:hAnsi="微软雅黑" w:cs="微软雅黑"/>
        </w:rPr>
      </w:pPr>
      <w:bookmarkStart w:id="157" w:name="_Toc153819455"/>
      <w:r>
        <w:lastRenderedPageBreak/>
        <w:t>Fields</w:t>
      </w:r>
      <w:bookmarkEnd w:id="15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992"/>
        <w:gridCol w:w="5438"/>
      </w:tblGrid>
      <w:tr w:rsidR="00A128DE" w:rsidTr="00F26E05">
        <w:tc>
          <w:tcPr>
            <w:tcW w:w="2093"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992"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438"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F7B52" w:rsidTr="00F26E05">
        <w:trPr>
          <w:trHeight w:val="289"/>
        </w:trPr>
        <w:tc>
          <w:tcPr>
            <w:tcW w:w="2093" w:type="dxa"/>
            <w:vAlign w:val="center"/>
          </w:tcPr>
          <w:p w:rsidR="00EF7B52" w:rsidRDefault="00EF7B52" w:rsidP="00F26E05">
            <w:pPr>
              <w:jc w:val="left"/>
              <w:rPr>
                <w:rFonts w:ascii="Consolas" w:hAnsi="Consolas" w:hint="eastAsia"/>
                <w:color w:val="000000"/>
                <w:sz w:val="20"/>
                <w:highlight w:val="white"/>
                <w:shd w:val="clear" w:color="FFFFFF" w:fill="D9D9D9"/>
              </w:rPr>
            </w:pPr>
            <w:r w:rsidRPr="002F3777">
              <w:rPr>
                <w:rFonts w:ascii="Consolas" w:hAnsi="Consolas"/>
                <w:color w:val="000000"/>
                <w:sz w:val="20"/>
                <w:highlight w:val="white"/>
                <w:shd w:val="clear" w:color="FFFFFF" w:fill="D9D9D9"/>
              </w:rPr>
              <w:t>leftMICState</w:t>
            </w:r>
          </w:p>
        </w:tc>
        <w:tc>
          <w:tcPr>
            <w:tcW w:w="992"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438" w:type="dxa"/>
            <w:vAlign w:val="center"/>
          </w:tcPr>
          <w:p w:rsidR="00EF7B52" w:rsidRPr="00B36362" w:rsidRDefault="00DE33F9" w:rsidP="00F26E05">
            <w:pPr>
              <w:jc w:val="left"/>
              <w:rPr>
                <w:rFonts w:ascii="Consolas" w:hAnsi="Consolas" w:hint="eastAsia"/>
                <w:color w:val="000000"/>
                <w:sz w:val="20"/>
              </w:rPr>
            </w:pPr>
            <w:r w:rsidRPr="00DE33F9">
              <w:rPr>
                <w:rFonts w:ascii="Consolas" w:hAnsi="Consolas"/>
                <w:color w:val="000000"/>
                <w:sz w:val="20"/>
              </w:rPr>
              <w:t>Left MIC module status 0: Normal 1: Not inserted 2: Poor contact</w:t>
            </w:r>
          </w:p>
        </w:tc>
      </w:tr>
      <w:tr w:rsidR="00EF7B52" w:rsidTr="00F26E05">
        <w:trPr>
          <w:trHeight w:val="289"/>
        </w:trPr>
        <w:tc>
          <w:tcPr>
            <w:tcW w:w="2093" w:type="dxa"/>
            <w:vAlign w:val="center"/>
          </w:tcPr>
          <w:p w:rsidR="00EF7B52" w:rsidRDefault="00EF7B52" w:rsidP="00F26E05">
            <w:pPr>
              <w:jc w:val="left"/>
              <w:rPr>
                <w:rFonts w:ascii="Consolas" w:hAnsi="Consolas" w:hint="eastAsia"/>
                <w:color w:val="000000"/>
                <w:sz w:val="20"/>
                <w:highlight w:val="white"/>
                <w:shd w:val="clear" w:color="FFFFFF" w:fill="D9D9D9"/>
              </w:rPr>
            </w:pPr>
            <w:r w:rsidRPr="002F3777">
              <w:rPr>
                <w:rFonts w:ascii="Consolas" w:hAnsi="Consolas"/>
                <w:color w:val="000000"/>
                <w:sz w:val="20"/>
                <w:highlight w:val="white"/>
                <w:shd w:val="clear" w:color="FFFFFF" w:fill="D9D9D9"/>
              </w:rPr>
              <w:t>rightMICState</w:t>
            </w:r>
          </w:p>
        </w:tc>
        <w:tc>
          <w:tcPr>
            <w:tcW w:w="992"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438" w:type="dxa"/>
            <w:vAlign w:val="center"/>
          </w:tcPr>
          <w:p w:rsidR="00EF7B52" w:rsidRPr="00B36362" w:rsidRDefault="00DE33F9" w:rsidP="00F26E05">
            <w:pPr>
              <w:jc w:val="left"/>
              <w:rPr>
                <w:rFonts w:ascii="Consolas" w:hAnsi="Consolas" w:hint="eastAsia"/>
                <w:color w:val="000000"/>
                <w:sz w:val="20"/>
              </w:rPr>
            </w:pPr>
            <w:r w:rsidRPr="00DE33F9">
              <w:rPr>
                <w:rFonts w:ascii="Consolas" w:hAnsi="Consolas"/>
                <w:color w:val="000000"/>
                <w:sz w:val="20"/>
              </w:rPr>
              <w:t>Right side MIC module status 0: Normal 1: Not inserted 2: Poor contact</w:t>
            </w:r>
          </w:p>
        </w:tc>
      </w:tr>
      <w:tr w:rsidR="00EF7B52" w:rsidTr="00F26E05">
        <w:trPr>
          <w:trHeight w:val="289"/>
        </w:trPr>
        <w:tc>
          <w:tcPr>
            <w:tcW w:w="2093" w:type="dxa"/>
            <w:vAlign w:val="center"/>
          </w:tcPr>
          <w:p w:rsidR="00EF7B52" w:rsidRDefault="00EF7B52" w:rsidP="00F26E05">
            <w:pPr>
              <w:jc w:val="left"/>
              <w:rPr>
                <w:rFonts w:ascii="Consolas" w:hAnsi="Consolas" w:hint="eastAsia"/>
                <w:color w:val="000000"/>
                <w:sz w:val="20"/>
                <w:highlight w:val="white"/>
                <w:shd w:val="clear" w:color="FFFFFF" w:fill="D9D9D9"/>
              </w:rPr>
            </w:pPr>
            <w:r w:rsidRPr="002F3777">
              <w:rPr>
                <w:rFonts w:ascii="Consolas" w:hAnsi="Consolas"/>
                <w:color w:val="000000"/>
                <w:sz w:val="20"/>
                <w:highlight w:val="white"/>
                <w:shd w:val="clear" w:color="FFFFFF" w:fill="D9D9D9"/>
              </w:rPr>
              <w:t>leftSensorState</w:t>
            </w:r>
          </w:p>
        </w:tc>
        <w:tc>
          <w:tcPr>
            <w:tcW w:w="992"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438" w:type="dxa"/>
            <w:vAlign w:val="center"/>
          </w:tcPr>
          <w:p w:rsidR="00EF7B52" w:rsidRPr="00B36362" w:rsidRDefault="00DE33F9" w:rsidP="00F26E05">
            <w:pPr>
              <w:jc w:val="left"/>
              <w:rPr>
                <w:rFonts w:ascii="Consolas" w:hAnsi="Consolas" w:hint="eastAsia"/>
                <w:color w:val="000000"/>
                <w:sz w:val="20"/>
              </w:rPr>
            </w:pPr>
            <w:r w:rsidRPr="00DE33F9">
              <w:rPr>
                <w:rFonts w:ascii="Consolas" w:hAnsi="Consolas"/>
                <w:color w:val="000000"/>
                <w:sz w:val="20"/>
              </w:rPr>
              <w:t>Left sensor module status 0: Normal 1: Not inserted 2: Poor contact</w:t>
            </w:r>
          </w:p>
        </w:tc>
      </w:tr>
      <w:tr w:rsidR="00EF7B52" w:rsidTr="00F26E05">
        <w:trPr>
          <w:trHeight w:val="289"/>
        </w:trPr>
        <w:tc>
          <w:tcPr>
            <w:tcW w:w="2093" w:type="dxa"/>
            <w:vAlign w:val="center"/>
          </w:tcPr>
          <w:p w:rsidR="00EF7B52" w:rsidRPr="001E2F84" w:rsidRDefault="00EF7B52" w:rsidP="00F26E05">
            <w:pPr>
              <w:jc w:val="left"/>
              <w:rPr>
                <w:rFonts w:ascii="Consolas" w:hAnsi="Consolas"/>
                <w:color w:val="000000"/>
                <w:sz w:val="20"/>
                <w:highlight w:val="white"/>
                <w:shd w:val="clear" w:color="FFFFFF" w:fill="D9D9D9"/>
              </w:rPr>
            </w:pPr>
            <w:r w:rsidRPr="002F3777">
              <w:rPr>
                <w:rFonts w:ascii="Consolas" w:hAnsi="Consolas"/>
                <w:color w:val="000000"/>
                <w:sz w:val="20"/>
                <w:highlight w:val="white"/>
                <w:shd w:val="clear" w:color="FFFFFF" w:fill="D9D9D9"/>
              </w:rPr>
              <w:t>rightSensorState</w:t>
            </w:r>
          </w:p>
        </w:tc>
        <w:tc>
          <w:tcPr>
            <w:tcW w:w="992"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438" w:type="dxa"/>
            <w:vAlign w:val="center"/>
          </w:tcPr>
          <w:p w:rsidR="00EF7B52" w:rsidRDefault="00DE33F9" w:rsidP="00F26E05">
            <w:pPr>
              <w:jc w:val="left"/>
              <w:rPr>
                <w:rFonts w:ascii="Consolas" w:hAnsi="Consolas" w:hint="eastAsia"/>
                <w:color w:val="000000"/>
                <w:sz w:val="20"/>
              </w:rPr>
            </w:pPr>
            <w:r w:rsidRPr="00DE33F9">
              <w:rPr>
                <w:rFonts w:ascii="Consolas" w:hAnsi="Consolas"/>
                <w:color w:val="000000"/>
                <w:sz w:val="20"/>
              </w:rPr>
              <w:t>Right sensor module status 0: Normal 1: Not inserted 2: Poor contact</w:t>
            </w:r>
          </w:p>
        </w:tc>
      </w:tr>
      <w:tr w:rsidR="00EF7B52" w:rsidTr="00F26E05">
        <w:trPr>
          <w:trHeight w:val="289"/>
        </w:trPr>
        <w:tc>
          <w:tcPr>
            <w:tcW w:w="2093" w:type="dxa"/>
            <w:vAlign w:val="center"/>
          </w:tcPr>
          <w:p w:rsidR="00EF7B52" w:rsidRPr="001E2F84" w:rsidRDefault="00EF7B52" w:rsidP="00F26E05">
            <w:pPr>
              <w:jc w:val="left"/>
              <w:rPr>
                <w:rFonts w:ascii="Consolas" w:hAnsi="Consolas"/>
                <w:color w:val="000000"/>
                <w:sz w:val="20"/>
                <w:highlight w:val="white"/>
                <w:shd w:val="clear" w:color="FFFFFF" w:fill="D9D9D9"/>
              </w:rPr>
            </w:pPr>
            <w:r w:rsidRPr="002F3777">
              <w:rPr>
                <w:rFonts w:ascii="Consolas" w:hAnsi="Consolas"/>
                <w:color w:val="000000"/>
                <w:sz w:val="20"/>
                <w:highlight w:val="white"/>
                <w:shd w:val="clear" w:color="FFFFFF" w:fill="D9D9D9"/>
              </w:rPr>
              <w:t>leftThreshold</w:t>
            </w:r>
          </w:p>
        </w:tc>
        <w:tc>
          <w:tcPr>
            <w:tcW w:w="992"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438" w:type="dxa"/>
            <w:vAlign w:val="center"/>
          </w:tcPr>
          <w:p w:rsidR="00EF7B52" w:rsidRDefault="000E31F6" w:rsidP="00F26E05">
            <w:pPr>
              <w:jc w:val="left"/>
              <w:rPr>
                <w:rFonts w:ascii="Consolas" w:hAnsi="Consolas" w:hint="eastAsia"/>
                <w:color w:val="000000"/>
                <w:sz w:val="20"/>
              </w:rPr>
            </w:pPr>
            <w:r w:rsidRPr="000E31F6">
              <w:rPr>
                <w:rFonts w:ascii="Consolas" w:hAnsi="Consolas"/>
                <w:color w:val="000000"/>
                <w:sz w:val="20"/>
              </w:rPr>
              <w:t>Left threshold, left snoring algorithm determines noise filtering threshold</w:t>
            </w:r>
          </w:p>
        </w:tc>
      </w:tr>
      <w:tr w:rsidR="00EF7B52" w:rsidTr="00F26E05">
        <w:trPr>
          <w:trHeight w:val="289"/>
        </w:trPr>
        <w:tc>
          <w:tcPr>
            <w:tcW w:w="2093" w:type="dxa"/>
            <w:vAlign w:val="center"/>
          </w:tcPr>
          <w:p w:rsidR="00EF7B52" w:rsidRPr="002F3777" w:rsidRDefault="00EF7B52" w:rsidP="00F26E05">
            <w:pPr>
              <w:jc w:val="left"/>
              <w:rPr>
                <w:rFonts w:ascii="Consolas" w:hAnsi="Consolas"/>
                <w:color w:val="000000"/>
                <w:sz w:val="20"/>
                <w:highlight w:val="white"/>
                <w:shd w:val="clear" w:color="FFFFFF" w:fill="D9D9D9"/>
              </w:rPr>
            </w:pPr>
            <w:r w:rsidRPr="002F3777">
              <w:rPr>
                <w:rFonts w:ascii="Consolas" w:hAnsi="Consolas"/>
                <w:color w:val="000000"/>
                <w:sz w:val="20"/>
                <w:highlight w:val="white"/>
                <w:shd w:val="clear" w:color="FFFFFF" w:fill="D9D9D9"/>
              </w:rPr>
              <w:t>rightThreshold</w:t>
            </w:r>
          </w:p>
        </w:tc>
        <w:tc>
          <w:tcPr>
            <w:tcW w:w="992"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438" w:type="dxa"/>
            <w:vAlign w:val="center"/>
          </w:tcPr>
          <w:p w:rsidR="00EF7B52" w:rsidRDefault="000E31F6" w:rsidP="00F26E05">
            <w:pPr>
              <w:jc w:val="left"/>
              <w:rPr>
                <w:rFonts w:ascii="Consolas" w:hAnsi="Consolas" w:hint="eastAsia"/>
                <w:color w:val="000000"/>
                <w:sz w:val="20"/>
              </w:rPr>
            </w:pPr>
            <w:r w:rsidRPr="000E31F6">
              <w:rPr>
                <w:rFonts w:ascii="Consolas" w:hAnsi="Consolas"/>
                <w:color w:val="000000"/>
                <w:sz w:val="20"/>
              </w:rPr>
              <w:t>Right threshold, right snoring algorithm determines noise filtering threshold</w:t>
            </w:r>
          </w:p>
        </w:tc>
      </w:tr>
    </w:tbl>
    <w:p w:rsidR="00EF7B52" w:rsidRDefault="00EF7B52" w:rsidP="00EF7B52">
      <w:pPr>
        <w:pStyle w:val="2"/>
        <w:rPr>
          <w:rFonts w:hint="eastAsia"/>
        </w:rPr>
      </w:pPr>
      <w:bookmarkStart w:id="158" w:name="_Toc153812898"/>
      <w:bookmarkStart w:id="159" w:name="_Toc153819456"/>
      <w:r>
        <w:rPr>
          <w:rFonts w:hint="eastAsia"/>
        </w:rPr>
        <w:t>ServerConfig</w:t>
      </w:r>
      <w:bookmarkEnd w:id="158"/>
      <w:bookmarkEnd w:id="159"/>
    </w:p>
    <w:p w:rsidR="00EF7B52" w:rsidRDefault="006E7A59" w:rsidP="00EF7B52">
      <w:pPr>
        <w:pStyle w:val="3"/>
      </w:pPr>
      <w:bookmarkStart w:id="160" w:name="_Toc153819457"/>
      <w:r>
        <w:t>Description</w:t>
      </w:r>
      <w:bookmarkEnd w:id="160"/>
    </w:p>
    <w:p w:rsidR="00EF7B52" w:rsidRDefault="005D5862" w:rsidP="00EF7B52">
      <w:pPr>
        <w:ind w:firstLine="420"/>
        <w:rPr>
          <w:rFonts w:hint="eastAsia"/>
        </w:rPr>
      </w:pPr>
      <w:r w:rsidRPr="005D5862">
        <w:t>Server address information class for device connection</w:t>
      </w:r>
    </w:p>
    <w:p w:rsidR="00EF7B52" w:rsidRDefault="00A32701" w:rsidP="00EF7B52">
      <w:pPr>
        <w:pStyle w:val="3"/>
        <w:rPr>
          <w:rFonts w:ascii="微软雅黑" w:eastAsia="微软雅黑" w:hAnsi="微软雅黑" w:cs="微软雅黑"/>
        </w:rPr>
      </w:pPr>
      <w:bookmarkStart w:id="161" w:name="_Toc153819458"/>
      <w:r>
        <w:t>Fields</w:t>
      </w:r>
      <w:bookmarkEnd w:id="16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1701"/>
        <w:gridCol w:w="5438"/>
      </w:tblGrid>
      <w:tr w:rsidR="00A128DE" w:rsidTr="00F26E05">
        <w:tc>
          <w:tcPr>
            <w:tcW w:w="1384"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701"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438"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F7B52" w:rsidTr="00F26E05">
        <w:trPr>
          <w:trHeight w:val="289"/>
        </w:trPr>
        <w:tc>
          <w:tcPr>
            <w:tcW w:w="1384"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ip</w:t>
            </w:r>
          </w:p>
        </w:tc>
        <w:tc>
          <w:tcPr>
            <w:tcW w:w="1701"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5438" w:type="dxa"/>
            <w:vAlign w:val="center"/>
          </w:tcPr>
          <w:p w:rsidR="00EF7B52" w:rsidRPr="00B36362" w:rsidRDefault="004817D1" w:rsidP="00F26E05">
            <w:pPr>
              <w:jc w:val="left"/>
              <w:rPr>
                <w:rFonts w:ascii="Consolas" w:hAnsi="Consolas" w:hint="eastAsia"/>
                <w:color w:val="000000"/>
                <w:sz w:val="20"/>
              </w:rPr>
            </w:pPr>
            <w:r w:rsidRPr="004817D1">
              <w:rPr>
                <w:rFonts w:ascii="Consolas" w:hAnsi="Consolas"/>
                <w:color w:val="000000"/>
                <w:sz w:val="20"/>
              </w:rPr>
              <w:t>Server IP address or domain name</w:t>
            </w:r>
          </w:p>
        </w:tc>
      </w:tr>
      <w:tr w:rsidR="00EF7B52" w:rsidTr="00F26E05">
        <w:trPr>
          <w:trHeight w:val="289"/>
        </w:trPr>
        <w:tc>
          <w:tcPr>
            <w:tcW w:w="1384"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port</w:t>
            </w:r>
          </w:p>
        </w:tc>
        <w:tc>
          <w:tcPr>
            <w:tcW w:w="1701"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5438" w:type="dxa"/>
            <w:vAlign w:val="center"/>
          </w:tcPr>
          <w:p w:rsidR="00EF7B52" w:rsidRPr="00B36362" w:rsidRDefault="004817D1" w:rsidP="00F26E05">
            <w:pPr>
              <w:jc w:val="left"/>
              <w:rPr>
                <w:rFonts w:ascii="Consolas" w:hAnsi="Consolas" w:hint="eastAsia"/>
                <w:color w:val="000000"/>
                <w:sz w:val="20"/>
              </w:rPr>
            </w:pPr>
            <w:r w:rsidRPr="004817D1">
              <w:rPr>
                <w:rFonts w:ascii="Consolas" w:hAnsi="Consolas"/>
                <w:color w:val="000000"/>
                <w:sz w:val="20"/>
              </w:rPr>
              <w:t>server port</w:t>
            </w:r>
          </w:p>
        </w:tc>
      </w:tr>
    </w:tbl>
    <w:p w:rsidR="00EF7B52" w:rsidRDefault="00EF7B52" w:rsidP="00EF7B52">
      <w:pPr>
        <w:pStyle w:val="2"/>
        <w:rPr>
          <w:rFonts w:hint="eastAsia"/>
        </w:rPr>
      </w:pPr>
      <w:bookmarkStart w:id="162" w:name="_Toc153812901"/>
      <w:bookmarkStart w:id="163" w:name="_Toc153819459"/>
      <w:r>
        <w:rPr>
          <w:rFonts w:hint="eastAsia"/>
        </w:rPr>
        <w:t>WiFiConfig</w:t>
      </w:r>
      <w:bookmarkEnd w:id="162"/>
      <w:bookmarkEnd w:id="163"/>
    </w:p>
    <w:p w:rsidR="00EF7B52" w:rsidRDefault="006E7A59" w:rsidP="00EF7B52">
      <w:pPr>
        <w:pStyle w:val="3"/>
      </w:pPr>
      <w:bookmarkStart w:id="164" w:name="_Toc153819460"/>
      <w:r>
        <w:t>Description</w:t>
      </w:r>
      <w:bookmarkEnd w:id="164"/>
    </w:p>
    <w:p w:rsidR="00EF7B52" w:rsidRDefault="005B7237" w:rsidP="00EF7B52">
      <w:pPr>
        <w:ind w:firstLine="420"/>
        <w:rPr>
          <w:rFonts w:hint="eastAsia"/>
        </w:rPr>
      </w:pPr>
      <w:r w:rsidRPr="005B7237">
        <w:t>WiFi information class for device connection</w:t>
      </w:r>
    </w:p>
    <w:p w:rsidR="00EF7B52" w:rsidRDefault="00A32701" w:rsidP="00EF7B52">
      <w:pPr>
        <w:pStyle w:val="3"/>
        <w:rPr>
          <w:rFonts w:ascii="微软雅黑" w:eastAsia="微软雅黑" w:hAnsi="微软雅黑" w:cs="微软雅黑"/>
        </w:rPr>
      </w:pPr>
      <w:bookmarkStart w:id="165" w:name="_Toc153819461"/>
      <w:r>
        <w:t>Fields</w:t>
      </w:r>
      <w:bookmarkEnd w:id="16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1701"/>
        <w:gridCol w:w="5438"/>
      </w:tblGrid>
      <w:tr w:rsidR="00A128DE" w:rsidTr="00F26E05">
        <w:tc>
          <w:tcPr>
            <w:tcW w:w="1384"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701"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438"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F7B52" w:rsidTr="00F26E05">
        <w:trPr>
          <w:trHeight w:val="289"/>
        </w:trPr>
        <w:tc>
          <w:tcPr>
            <w:tcW w:w="1384"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ssidRaw</w:t>
            </w:r>
          </w:p>
        </w:tc>
        <w:tc>
          <w:tcPr>
            <w:tcW w:w="1701"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438" w:type="dxa"/>
            <w:vAlign w:val="center"/>
          </w:tcPr>
          <w:p w:rsidR="00EF7B52" w:rsidRPr="00B36362" w:rsidRDefault="00096AB7" w:rsidP="00F26E05">
            <w:pPr>
              <w:jc w:val="left"/>
              <w:rPr>
                <w:rFonts w:ascii="Consolas" w:hAnsi="Consolas" w:hint="eastAsia"/>
                <w:color w:val="000000"/>
                <w:sz w:val="20"/>
              </w:rPr>
            </w:pPr>
            <w:r w:rsidRPr="00096AB7">
              <w:rPr>
                <w:rFonts w:ascii="Consolas" w:hAnsi="Consolas"/>
                <w:color w:val="000000"/>
                <w:sz w:val="20"/>
              </w:rPr>
              <w:t>Byte array of WiFi names</w:t>
            </w:r>
          </w:p>
        </w:tc>
      </w:tr>
      <w:tr w:rsidR="00EF7B52" w:rsidTr="00F26E05">
        <w:trPr>
          <w:trHeight w:val="289"/>
        </w:trPr>
        <w:tc>
          <w:tcPr>
            <w:tcW w:w="1384"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password</w:t>
            </w:r>
          </w:p>
        </w:tc>
        <w:tc>
          <w:tcPr>
            <w:tcW w:w="1701"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5438" w:type="dxa"/>
            <w:vAlign w:val="center"/>
          </w:tcPr>
          <w:p w:rsidR="00EF7B52" w:rsidRPr="00B36362" w:rsidRDefault="00EF7B52" w:rsidP="00096AB7">
            <w:pPr>
              <w:jc w:val="left"/>
              <w:rPr>
                <w:rFonts w:ascii="Consolas" w:hAnsi="Consolas" w:hint="eastAsia"/>
                <w:color w:val="000000"/>
                <w:sz w:val="20"/>
              </w:rPr>
            </w:pPr>
            <w:r>
              <w:rPr>
                <w:rFonts w:ascii="Consolas" w:hAnsi="Consolas" w:hint="eastAsia"/>
                <w:color w:val="000000"/>
                <w:sz w:val="20"/>
              </w:rPr>
              <w:t>wifi</w:t>
            </w:r>
            <w:r w:rsidR="00096AB7">
              <w:rPr>
                <w:rFonts w:ascii="Consolas" w:hAnsi="Consolas" w:hint="eastAsia"/>
                <w:color w:val="000000"/>
                <w:sz w:val="20"/>
              </w:rPr>
              <w:t xml:space="preserve"> password</w:t>
            </w:r>
          </w:p>
        </w:tc>
      </w:tr>
    </w:tbl>
    <w:p w:rsidR="00EF7B52" w:rsidRDefault="00EF7B52" w:rsidP="00EF7B52">
      <w:pPr>
        <w:pStyle w:val="2"/>
        <w:rPr>
          <w:rFonts w:hint="eastAsia"/>
        </w:rPr>
      </w:pPr>
      <w:bookmarkStart w:id="166" w:name="_Toc153812904"/>
      <w:bookmarkStart w:id="167" w:name="_WorkStatus"/>
      <w:bookmarkStart w:id="168" w:name="_Toc153819462"/>
      <w:bookmarkEnd w:id="167"/>
      <w:r>
        <w:rPr>
          <w:rFonts w:hint="eastAsia"/>
        </w:rPr>
        <w:lastRenderedPageBreak/>
        <w:t>WorkStatus</w:t>
      </w:r>
      <w:bookmarkEnd w:id="166"/>
      <w:bookmarkEnd w:id="168"/>
    </w:p>
    <w:p w:rsidR="00EF7B52" w:rsidRDefault="006E7A59" w:rsidP="00EF7B52">
      <w:pPr>
        <w:pStyle w:val="3"/>
      </w:pPr>
      <w:bookmarkStart w:id="169" w:name="_Toc153819463"/>
      <w:r>
        <w:t>Description</w:t>
      </w:r>
      <w:bookmarkEnd w:id="169"/>
    </w:p>
    <w:p w:rsidR="00EF7B52" w:rsidRDefault="007B259B" w:rsidP="00EF7B52">
      <w:pPr>
        <w:ind w:firstLine="420"/>
        <w:rPr>
          <w:rFonts w:hint="eastAsia"/>
        </w:rPr>
      </w:pPr>
      <w:r w:rsidRPr="007B259B">
        <w:t>Intelligent bed working status class</w:t>
      </w:r>
    </w:p>
    <w:p w:rsidR="00EF7B52" w:rsidRDefault="00A32701" w:rsidP="00EF7B52">
      <w:pPr>
        <w:pStyle w:val="3"/>
        <w:rPr>
          <w:rFonts w:ascii="微软雅黑" w:eastAsia="微软雅黑" w:hAnsi="微软雅黑" w:cs="微软雅黑"/>
        </w:rPr>
      </w:pPr>
      <w:bookmarkStart w:id="170" w:name="_Toc153819464"/>
      <w:r>
        <w:t>Fields</w:t>
      </w:r>
      <w:bookmarkEnd w:id="17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1134"/>
        <w:gridCol w:w="5013"/>
      </w:tblGrid>
      <w:tr w:rsidR="00A128DE" w:rsidTr="00F26E05">
        <w:tc>
          <w:tcPr>
            <w:tcW w:w="2376"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134"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013" w:type="dxa"/>
          </w:tcPr>
          <w:p w:rsidR="00A128DE" w:rsidRDefault="00A128DE" w:rsidP="00F26E05">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F7B52" w:rsidTr="00F26E05">
        <w:trPr>
          <w:trHeight w:val="289"/>
        </w:trPr>
        <w:tc>
          <w:tcPr>
            <w:tcW w:w="2376" w:type="dxa"/>
            <w:vAlign w:val="center"/>
          </w:tcPr>
          <w:p w:rsidR="00EF7B52" w:rsidRDefault="00EF7B52" w:rsidP="00F26E05">
            <w:pPr>
              <w:jc w:val="left"/>
              <w:rPr>
                <w:rFonts w:ascii="Consolas" w:hAnsi="Consolas" w:hint="eastAsia"/>
                <w:color w:val="000000"/>
                <w:sz w:val="20"/>
                <w:highlight w:val="white"/>
                <w:shd w:val="clear" w:color="FFFFFF" w:fill="D9D9D9"/>
              </w:rPr>
            </w:pPr>
            <w:r w:rsidRPr="00A81B26">
              <w:rPr>
                <w:rFonts w:ascii="Consolas" w:hAnsi="Consolas"/>
                <w:color w:val="000000"/>
                <w:sz w:val="20"/>
                <w:highlight w:val="white"/>
                <w:shd w:val="clear" w:color="FFFFFF" w:fill="D9D9D9"/>
              </w:rPr>
              <w:t>mode</w:t>
            </w:r>
          </w:p>
        </w:tc>
        <w:tc>
          <w:tcPr>
            <w:tcW w:w="1134"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013" w:type="dxa"/>
            <w:vAlign w:val="center"/>
          </w:tcPr>
          <w:p w:rsidR="002C43AB" w:rsidRPr="002C43AB" w:rsidRDefault="002C43AB" w:rsidP="002C43AB">
            <w:pPr>
              <w:jc w:val="left"/>
              <w:rPr>
                <w:rFonts w:ascii="Consolas" w:hAnsi="Consolas"/>
                <w:color w:val="000000"/>
                <w:sz w:val="20"/>
              </w:rPr>
            </w:pPr>
            <w:r w:rsidRPr="002C43AB">
              <w:rPr>
                <w:rFonts w:ascii="Consolas" w:hAnsi="Consolas"/>
                <w:color w:val="000000"/>
                <w:sz w:val="20"/>
              </w:rPr>
              <w:t>Working mode</w:t>
            </w:r>
          </w:p>
          <w:p w:rsidR="002C43AB" w:rsidRPr="002C43AB" w:rsidRDefault="002C43AB" w:rsidP="002C43AB">
            <w:pPr>
              <w:jc w:val="left"/>
              <w:rPr>
                <w:rFonts w:ascii="Consolas" w:hAnsi="Consolas"/>
                <w:color w:val="000000"/>
                <w:sz w:val="20"/>
              </w:rPr>
            </w:pPr>
            <w:r w:rsidRPr="002C43AB">
              <w:rPr>
                <w:rFonts w:ascii="Consolas" w:hAnsi="Consolas"/>
                <w:color w:val="000000"/>
                <w:sz w:val="20"/>
              </w:rPr>
              <w:t>0: Unknown state</w:t>
            </w:r>
          </w:p>
          <w:p w:rsidR="002C43AB" w:rsidRPr="002C43AB" w:rsidRDefault="002C43AB" w:rsidP="002C43AB">
            <w:pPr>
              <w:jc w:val="left"/>
              <w:rPr>
                <w:rFonts w:ascii="Consolas" w:hAnsi="Consolas"/>
                <w:color w:val="000000"/>
                <w:sz w:val="20"/>
              </w:rPr>
            </w:pPr>
            <w:r w:rsidRPr="002C43AB">
              <w:rPr>
                <w:rFonts w:ascii="Consolas" w:hAnsi="Consolas"/>
                <w:color w:val="000000"/>
                <w:sz w:val="20"/>
              </w:rPr>
              <w:t>1: Reserved</w:t>
            </w:r>
          </w:p>
          <w:p w:rsidR="002C43AB" w:rsidRPr="002C43AB" w:rsidRDefault="002C43AB" w:rsidP="002C43AB">
            <w:pPr>
              <w:jc w:val="left"/>
              <w:rPr>
                <w:rFonts w:ascii="Consolas" w:hAnsi="Consolas"/>
                <w:color w:val="000000"/>
                <w:sz w:val="20"/>
              </w:rPr>
            </w:pPr>
            <w:r w:rsidRPr="002C43AB">
              <w:rPr>
                <w:rFonts w:ascii="Consolas" w:hAnsi="Consolas"/>
                <w:color w:val="000000"/>
                <w:sz w:val="20"/>
              </w:rPr>
              <w:t>2: Reserved</w:t>
            </w:r>
          </w:p>
          <w:p w:rsidR="002C43AB" w:rsidRPr="002C43AB" w:rsidRDefault="002C43AB" w:rsidP="002C43AB">
            <w:pPr>
              <w:jc w:val="left"/>
              <w:rPr>
                <w:rFonts w:ascii="Consolas" w:hAnsi="Consolas"/>
                <w:color w:val="000000"/>
                <w:sz w:val="20"/>
              </w:rPr>
            </w:pPr>
            <w:r w:rsidRPr="002C43AB">
              <w:rPr>
                <w:rFonts w:ascii="Consolas" w:hAnsi="Consolas"/>
                <w:color w:val="000000"/>
                <w:sz w:val="20"/>
              </w:rPr>
              <w:t>3: Viewing mode</w:t>
            </w:r>
          </w:p>
          <w:p w:rsidR="002C43AB" w:rsidRPr="002C43AB" w:rsidRDefault="002C43AB" w:rsidP="002C43AB">
            <w:pPr>
              <w:jc w:val="left"/>
              <w:rPr>
                <w:rFonts w:ascii="Consolas" w:hAnsi="Consolas"/>
                <w:color w:val="000000"/>
                <w:sz w:val="20"/>
              </w:rPr>
            </w:pPr>
            <w:r w:rsidRPr="002C43AB">
              <w:rPr>
                <w:rFonts w:ascii="Consolas" w:hAnsi="Consolas"/>
                <w:color w:val="000000"/>
                <w:sz w:val="20"/>
              </w:rPr>
              <w:t>4: Reading mode</w:t>
            </w:r>
          </w:p>
          <w:p w:rsidR="002C43AB" w:rsidRPr="002C43AB" w:rsidRDefault="002C43AB" w:rsidP="002C43AB">
            <w:pPr>
              <w:jc w:val="left"/>
              <w:rPr>
                <w:rFonts w:ascii="Consolas" w:hAnsi="Consolas"/>
                <w:color w:val="000000"/>
                <w:sz w:val="20"/>
              </w:rPr>
            </w:pPr>
            <w:r w:rsidRPr="002C43AB">
              <w:rPr>
                <w:rFonts w:ascii="Consolas" w:hAnsi="Consolas"/>
                <w:color w:val="000000"/>
                <w:sz w:val="20"/>
              </w:rPr>
              <w:t>5: Snoring cessation mode</w:t>
            </w:r>
          </w:p>
          <w:p w:rsidR="002C43AB" w:rsidRPr="002C43AB" w:rsidRDefault="002C43AB" w:rsidP="002C43AB">
            <w:pPr>
              <w:jc w:val="left"/>
              <w:rPr>
                <w:rFonts w:ascii="Consolas" w:hAnsi="Consolas"/>
                <w:color w:val="000000"/>
                <w:sz w:val="20"/>
              </w:rPr>
            </w:pPr>
            <w:r w:rsidRPr="002C43AB">
              <w:rPr>
                <w:rFonts w:ascii="Consolas" w:hAnsi="Consolas"/>
                <w:color w:val="000000"/>
                <w:sz w:val="20"/>
              </w:rPr>
              <w:t>6: 0 gravity mode</w:t>
            </w:r>
          </w:p>
          <w:p w:rsidR="002C43AB" w:rsidRPr="002C43AB" w:rsidRDefault="002C43AB" w:rsidP="002C43AB">
            <w:pPr>
              <w:jc w:val="left"/>
              <w:rPr>
                <w:rFonts w:ascii="Consolas" w:hAnsi="Consolas"/>
                <w:color w:val="000000"/>
                <w:sz w:val="20"/>
              </w:rPr>
            </w:pPr>
            <w:r w:rsidRPr="002C43AB">
              <w:rPr>
                <w:rFonts w:ascii="Consolas" w:hAnsi="Consolas"/>
                <w:color w:val="000000"/>
                <w:sz w:val="20"/>
              </w:rPr>
              <w:t>7: FLAT mode</w:t>
            </w:r>
          </w:p>
          <w:p w:rsidR="002C43AB" w:rsidRPr="002C43AB" w:rsidRDefault="002C43AB" w:rsidP="002C43AB">
            <w:pPr>
              <w:jc w:val="left"/>
              <w:rPr>
                <w:rFonts w:ascii="Consolas" w:hAnsi="Consolas"/>
                <w:color w:val="000000"/>
                <w:sz w:val="20"/>
              </w:rPr>
            </w:pPr>
            <w:r w:rsidRPr="002C43AB">
              <w:rPr>
                <w:rFonts w:ascii="Consolas" w:hAnsi="Consolas"/>
                <w:color w:val="000000"/>
                <w:sz w:val="20"/>
              </w:rPr>
              <w:t>8: M1 Custom Mode</w:t>
            </w:r>
          </w:p>
          <w:p w:rsidR="00EF7B52" w:rsidRPr="00B36362" w:rsidRDefault="002C43AB" w:rsidP="002C43AB">
            <w:pPr>
              <w:jc w:val="left"/>
              <w:rPr>
                <w:rFonts w:ascii="Consolas" w:hAnsi="Consolas" w:hint="eastAsia"/>
                <w:color w:val="000000"/>
                <w:sz w:val="20"/>
              </w:rPr>
            </w:pPr>
            <w:r w:rsidRPr="002C43AB">
              <w:rPr>
                <w:rFonts w:ascii="Consolas" w:hAnsi="Consolas"/>
                <w:color w:val="000000"/>
                <w:sz w:val="20"/>
              </w:rPr>
              <w:t>9: M2 Custom Mode</w:t>
            </w:r>
          </w:p>
        </w:tc>
      </w:tr>
      <w:tr w:rsidR="00EF7B52" w:rsidTr="00F26E05">
        <w:trPr>
          <w:trHeight w:val="289"/>
        </w:trPr>
        <w:tc>
          <w:tcPr>
            <w:tcW w:w="2376" w:type="dxa"/>
            <w:vAlign w:val="center"/>
          </w:tcPr>
          <w:p w:rsidR="00EF7B52" w:rsidRDefault="00EF7B52" w:rsidP="00F26E05">
            <w:pPr>
              <w:jc w:val="left"/>
              <w:rPr>
                <w:rFonts w:ascii="Consolas" w:hAnsi="Consolas" w:hint="eastAsia"/>
                <w:color w:val="000000"/>
                <w:sz w:val="20"/>
                <w:highlight w:val="white"/>
                <w:shd w:val="clear" w:color="FFFFFF" w:fill="D9D9D9"/>
              </w:rPr>
            </w:pPr>
            <w:r w:rsidRPr="00A81B26">
              <w:rPr>
                <w:rFonts w:ascii="Consolas" w:hAnsi="Consolas"/>
                <w:color w:val="000000"/>
                <w:sz w:val="20"/>
                <w:highlight w:val="white"/>
                <w:shd w:val="clear" w:color="FFFFFF" w:fill="D9D9D9"/>
              </w:rPr>
              <w:t>pushRodState</w:t>
            </w:r>
          </w:p>
        </w:tc>
        <w:tc>
          <w:tcPr>
            <w:tcW w:w="1134"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013" w:type="dxa"/>
            <w:vAlign w:val="center"/>
          </w:tcPr>
          <w:p w:rsidR="00EF7B52" w:rsidRDefault="00F54353" w:rsidP="00F26E05">
            <w:pPr>
              <w:rPr>
                <w:rFonts w:ascii="宋体" w:hAnsi="宋体" w:cs="宋体"/>
                <w:szCs w:val="21"/>
              </w:rPr>
            </w:pPr>
            <w:r w:rsidRPr="00F54353">
              <w:rPr>
                <w:rFonts w:ascii="宋体" w:hAnsi="宋体" w:cs="宋体"/>
                <w:snapToGrid w:val="0"/>
                <w:szCs w:val="21"/>
              </w:rPr>
              <w:t>Push rod operation status 0: Stop 1: Running</w:t>
            </w:r>
          </w:p>
        </w:tc>
      </w:tr>
      <w:tr w:rsidR="00EF7B52" w:rsidTr="00F26E05">
        <w:trPr>
          <w:trHeight w:val="289"/>
        </w:trPr>
        <w:tc>
          <w:tcPr>
            <w:tcW w:w="2376" w:type="dxa"/>
            <w:vAlign w:val="center"/>
          </w:tcPr>
          <w:p w:rsidR="00EF7B52" w:rsidRPr="00A81B26" w:rsidRDefault="00EF7B52" w:rsidP="00F26E05">
            <w:pPr>
              <w:jc w:val="left"/>
              <w:rPr>
                <w:rFonts w:ascii="Consolas" w:hAnsi="Consolas"/>
                <w:color w:val="000000"/>
                <w:sz w:val="20"/>
                <w:highlight w:val="white"/>
                <w:shd w:val="clear" w:color="FFFFFF" w:fill="D9D9D9"/>
              </w:rPr>
            </w:pPr>
            <w:r w:rsidRPr="00A81B26">
              <w:rPr>
                <w:rFonts w:ascii="Consolas" w:hAnsi="Consolas"/>
                <w:color w:val="000000"/>
                <w:sz w:val="20"/>
                <w:highlight w:val="white"/>
                <w:shd w:val="clear" w:color="FFFFFF" w:fill="D9D9D9"/>
              </w:rPr>
              <w:t>lockState</w:t>
            </w:r>
          </w:p>
        </w:tc>
        <w:tc>
          <w:tcPr>
            <w:tcW w:w="1134"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013" w:type="dxa"/>
            <w:vAlign w:val="center"/>
          </w:tcPr>
          <w:p w:rsidR="00EF7B52" w:rsidRDefault="00F54353" w:rsidP="00F26E05">
            <w:pPr>
              <w:rPr>
                <w:rFonts w:ascii="宋体" w:hAnsi="宋体" w:cs="宋体" w:hint="eastAsia"/>
                <w:snapToGrid w:val="0"/>
                <w:szCs w:val="21"/>
              </w:rPr>
            </w:pPr>
            <w:r w:rsidRPr="00F54353">
              <w:rPr>
                <w:rFonts w:ascii="宋体" w:hAnsi="宋体" w:cs="宋体"/>
                <w:snapToGrid w:val="0"/>
                <w:szCs w:val="21"/>
              </w:rPr>
              <w:t>Child lock status 0: closed 1 opened</w:t>
            </w:r>
          </w:p>
        </w:tc>
      </w:tr>
      <w:tr w:rsidR="00EF7B52" w:rsidTr="00F26E05">
        <w:trPr>
          <w:trHeight w:val="289"/>
        </w:trPr>
        <w:tc>
          <w:tcPr>
            <w:tcW w:w="2376" w:type="dxa"/>
            <w:vAlign w:val="center"/>
          </w:tcPr>
          <w:p w:rsidR="00EF7B52" w:rsidRPr="00A81B26" w:rsidRDefault="00EF7B52" w:rsidP="00F26E05">
            <w:pPr>
              <w:jc w:val="left"/>
              <w:rPr>
                <w:rFonts w:ascii="Consolas" w:hAnsi="Consolas"/>
                <w:color w:val="000000"/>
                <w:sz w:val="20"/>
                <w:highlight w:val="white"/>
                <w:shd w:val="clear" w:color="FFFFFF" w:fill="D9D9D9"/>
              </w:rPr>
            </w:pPr>
            <w:r w:rsidRPr="00A81B26">
              <w:rPr>
                <w:rFonts w:ascii="Consolas" w:hAnsi="Consolas"/>
                <w:color w:val="000000"/>
                <w:sz w:val="20"/>
                <w:highlight w:val="white"/>
                <w:shd w:val="clear" w:color="FFFFFF" w:fill="D9D9D9"/>
              </w:rPr>
              <w:t>bedBottomLightState</w:t>
            </w:r>
          </w:p>
        </w:tc>
        <w:tc>
          <w:tcPr>
            <w:tcW w:w="1134"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013" w:type="dxa"/>
            <w:vAlign w:val="center"/>
          </w:tcPr>
          <w:p w:rsidR="00EF7B52" w:rsidRDefault="00F54353" w:rsidP="00F26E05">
            <w:pPr>
              <w:jc w:val="left"/>
              <w:rPr>
                <w:rFonts w:ascii="宋体" w:hAnsi="宋体" w:cs="宋体" w:hint="eastAsia"/>
                <w:szCs w:val="21"/>
              </w:rPr>
            </w:pPr>
            <w:r w:rsidRPr="00F54353">
              <w:rPr>
                <w:rFonts w:ascii="宋体" w:hAnsi="宋体" w:cs="宋体"/>
                <w:szCs w:val="21"/>
              </w:rPr>
              <w:t>Bedlight status 0: Off 1: On</w:t>
            </w:r>
          </w:p>
        </w:tc>
      </w:tr>
      <w:tr w:rsidR="00EF7B52" w:rsidTr="00F26E05">
        <w:trPr>
          <w:trHeight w:val="289"/>
        </w:trPr>
        <w:tc>
          <w:tcPr>
            <w:tcW w:w="2376" w:type="dxa"/>
            <w:vAlign w:val="center"/>
          </w:tcPr>
          <w:p w:rsidR="00EF7B52" w:rsidRPr="00A81B26" w:rsidRDefault="00EF7B52" w:rsidP="00F26E05">
            <w:pPr>
              <w:jc w:val="left"/>
              <w:rPr>
                <w:rFonts w:ascii="Consolas" w:hAnsi="Consolas"/>
                <w:color w:val="000000"/>
                <w:sz w:val="20"/>
                <w:highlight w:val="white"/>
                <w:shd w:val="clear" w:color="FFFFFF" w:fill="D9D9D9"/>
              </w:rPr>
            </w:pPr>
            <w:r w:rsidRPr="00A81B26">
              <w:rPr>
                <w:rFonts w:ascii="Consolas" w:hAnsi="Consolas"/>
                <w:color w:val="000000"/>
                <w:sz w:val="20"/>
                <w:highlight w:val="white"/>
                <w:shd w:val="clear" w:color="FFFFFF" w:fill="D9D9D9"/>
              </w:rPr>
              <w:t>backAngle</w:t>
            </w:r>
          </w:p>
        </w:tc>
        <w:tc>
          <w:tcPr>
            <w:tcW w:w="1134"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5013" w:type="dxa"/>
            <w:vAlign w:val="center"/>
          </w:tcPr>
          <w:p w:rsidR="00EF7B52" w:rsidRDefault="00F54353" w:rsidP="00F26E05">
            <w:pPr>
              <w:jc w:val="left"/>
              <w:rPr>
                <w:rFonts w:ascii="宋体" w:hAnsi="宋体" w:cs="宋体" w:hint="eastAsia"/>
                <w:szCs w:val="21"/>
              </w:rPr>
            </w:pPr>
            <w:r w:rsidRPr="00F54353">
              <w:rPr>
                <w:rFonts w:ascii="宋体" w:hAnsi="宋体" w:cs="宋体"/>
                <w:szCs w:val="21"/>
              </w:rPr>
              <w:t>Back angle 0-90 °</w:t>
            </w:r>
          </w:p>
        </w:tc>
      </w:tr>
      <w:tr w:rsidR="00EF7B52" w:rsidTr="00F26E05">
        <w:trPr>
          <w:trHeight w:val="289"/>
        </w:trPr>
        <w:tc>
          <w:tcPr>
            <w:tcW w:w="2376" w:type="dxa"/>
            <w:vAlign w:val="center"/>
          </w:tcPr>
          <w:p w:rsidR="00EF7B52" w:rsidRPr="00A81B26" w:rsidRDefault="00EF7B52" w:rsidP="00F26E05">
            <w:pPr>
              <w:jc w:val="left"/>
              <w:rPr>
                <w:rFonts w:ascii="Consolas" w:hAnsi="Consolas"/>
                <w:color w:val="000000"/>
                <w:sz w:val="20"/>
                <w:highlight w:val="white"/>
                <w:shd w:val="clear" w:color="FFFFFF" w:fill="D9D9D9"/>
              </w:rPr>
            </w:pPr>
            <w:r w:rsidRPr="00A81B26">
              <w:rPr>
                <w:rFonts w:ascii="Consolas" w:hAnsi="Consolas"/>
                <w:color w:val="000000"/>
                <w:sz w:val="20"/>
                <w:highlight w:val="white"/>
                <w:shd w:val="clear" w:color="FFFFFF" w:fill="D9D9D9"/>
              </w:rPr>
              <w:t>legAngle</w:t>
            </w:r>
          </w:p>
        </w:tc>
        <w:tc>
          <w:tcPr>
            <w:tcW w:w="1134"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5013" w:type="dxa"/>
            <w:vAlign w:val="center"/>
          </w:tcPr>
          <w:p w:rsidR="00EF7B52" w:rsidRDefault="00F54353" w:rsidP="00F26E05">
            <w:pPr>
              <w:rPr>
                <w:rFonts w:ascii="宋体" w:hAnsi="宋体" w:cs="宋体"/>
                <w:szCs w:val="21"/>
              </w:rPr>
            </w:pPr>
            <w:r w:rsidRPr="00F54353">
              <w:rPr>
                <w:rFonts w:ascii="宋体" w:hAnsi="宋体" w:cs="宋体"/>
                <w:szCs w:val="21"/>
              </w:rPr>
              <w:t>Leg angle 0-90 °</w:t>
            </w:r>
          </w:p>
        </w:tc>
      </w:tr>
      <w:tr w:rsidR="00EF7B52" w:rsidTr="00F26E05">
        <w:trPr>
          <w:trHeight w:val="289"/>
        </w:trPr>
        <w:tc>
          <w:tcPr>
            <w:tcW w:w="2376" w:type="dxa"/>
            <w:vAlign w:val="center"/>
          </w:tcPr>
          <w:p w:rsidR="00EF7B52" w:rsidRPr="00A81B26" w:rsidRDefault="00EF7B52" w:rsidP="00F26E05">
            <w:pPr>
              <w:jc w:val="left"/>
              <w:rPr>
                <w:rFonts w:ascii="Consolas" w:hAnsi="Consolas"/>
                <w:color w:val="000000"/>
                <w:sz w:val="20"/>
                <w:highlight w:val="white"/>
                <w:shd w:val="clear" w:color="FFFFFF" w:fill="D9D9D9"/>
              </w:rPr>
            </w:pPr>
            <w:r w:rsidRPr="00A81B26">
              <w:rPr>
                <w:rFonts w:ascii="Consolas" w:hAnsi="Consolas"/>
                <w:color w:val="000000"/>
                <w:sz w:val="20"/>
                <w:highlight w:val="white"/>
                <w:shd w:val="clear" w:color="FFFFFF" w:fill="D9D9D9"/>
              </w:rPr>
              <w:t>headAngle</w:t>
            </w:r>
          </w:p>
        </w:tc>
        <w:tc>
          <w:tcPr>
            <w:tcW w:w="1134"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5013" w:type="dxa"/>
            <w:vAlign w:val="center"/>
          </w:tcPr>
          <w:p w:rsidR="00EF7B52" w:rsidRDefault="00F54353" w:rsidP="00F26E05">
            <w:pPr>
              <w:rPr>
                <w:rFonts w:ascii="宋体" w:hAnsi="宋体" w:cs="宋体" w:hint="eastAsia"/>
                <w:szCs w:val="21"/>
              </w:rPr>
            </w:pPr>
            <w:r w:rsidRPr="00F54353">
              <w:rPr>
                <w:rFonts w:ascii="宋体" w:hAnsi="宋体" w:cs="宋体"/>
                <w:szCs w:val="21"/>
              </w:rPr>
              <w:t>Head angle 0-90 °</w:t>
            </w:r>
          </w:p>
        </w:tc>
      </w:tr>
      <w:tr w:rsidR="00EF7B52" w:rsidTr="00F26E05">
        <w:trPr>
          <w:trHeight w:val="289"/>
        </w:trPr>
        <w:tc>
          <w:tcPr>
            <w:tcW w:w="2376" w:type="dxa"/>
            <w:vAlign w:val="center"/>
          </w:tcPr>
          <w:p w:rsidR="00EF7B52" w:rsidRPr="00A81B26" w:rsidRDefault="00EF7B52" w:rsidP="00F26E05">
            <w:pPr>
              <w:jc w:val="left"/>
              <w:rPr>
                <w:rFonts w:ascii="Consolas" w:hAnsi="Consolas"/>
                <w:color w:val="000000"/>
                <w:sz w:val="20"/>
                <w:highlight w:val="white"/>
                <w:shd w:val="clear" w:color="FFFFFF" w:fill="D9D9D9"/>
              </w:rPr>
            </w:pPr>
            <w:r w:rsidRPr="00A81B26">
              <w:rPr>
                <w:rFonts w:ascii="Consolas" w:hAnsi="Consolas"/>
                <w:color w:val="000000"/>
                <w:sz w:val="20"/>
                <w:highlight w:val="white"/>
                <w:shd w:val="clear" w:color="FFFFFF" w:fill="D9D9D9"/>
              </w:rPr>
              <w:t>waistAngle</w:t>
            </w:r>
          </w:p>
        </w:tc>
        <w:tc>
          <w:tcPr>
            <w:tcW w:w="1134" w:type="dxa"/>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5013" w:type="dxa"/>
            <w:vAlign w:val="center"/>
          </w:tcPr>
          <w:p w:rsidR="00EF7B52" w:rsidRDefault="00F54353" w:rsidP="00F26E05">
            <w:pPr>
              <w:rPr>
                <w:rFonts w:ascii="宋体" w:hAnsi="宋体" w:cs="宋体" w:hint="eastAsia"/>
                <w:szCs w:val="21"/>
              </w:rPr>
            </w:pPr>
            <w:r w:rsidRPr="00F54353">
              <w:rPr>
                <w:rFonts w:ascii="宋体" w:hAnsi="宋体" w:cs="宋体"/>
                <w:szCs w:val="21"/>
              </w:rPr>
              <w:t>Lumbar angle 0-90 °</w:t>
            </w:r>
          </w:p>
        </w:tc>
      </w:tr>
    </w:tbl>
    <w:p w:rsidR="008C0C5C" w:rsidRDefault="008D6531">
      <w:pPr>
        <w:pStyle w:val="2"/>
      </w:pPr>
      <w:bookmarkStart w:id="171" w:name="_SleepState_1"/>
      <w:bookmarkStart w:id="172" w:name="_Toc153819465"/>
      <w:bookmarkEnd w:id="171"/>
      <w:r>
        <w:rPr>
          <w:rFonts w:hint="eastAsia"/>
        </w:rPr>
        <w:t>SleepState</w:t>
      </w:r>
      <w:bookmarkEnd w:id="147"/>
      <w:bookmarkEnd w:id="172"/>
    </w:p>
    <w:p w:rsidR="008C0C5C" w:rsidRDefault="002B42D4">
      <w:pPr>
        <w:pStyle w:val="3"/>
        <w:rPr>
          <w:rFonts w:hint="default"/>
        </w:rPr>
      </w:pPr>
      <w:bookmarkStart w:id="173" w:name="_Toc153819466"/>
      <w:bookmarkEnd w:id="148"/>
      <w:r>
        <w:t>Description</w:t>
      </w:r>
      <w:bookmarkEnd w:id="173"/>
    </w:p>
    <w:p w:rsidR="008C0C5C" w:rsidRPr="005627BD" w:rsidRDefault="00641FAB">
      <w:pPr>
        <w:ind w:firstLine="420"/>
        <w:rPr>
          <w:rFonts w:ascii="Consolas" w:hAnsi="Consolas"/>
          <w:color w:val="000000"/>
          <w:sz w:val="20"/>
        </w:rPr>
      </w:pPr>
      <w:r w:rsidRPr="005627BD">
        <w:rPr>
          <w:rFonts w:ascii="Consolas" w:hAnsi="Consolas"/>
          <w:color w:val="000000"/>
          <w:sz w:val="20"/>
        </w:rPr>
        <w:t>Sleep state</w:t>
      </w:r>
    </w:p>
    <w:p w:rsidR="008C0C5C" w:rsidRDefault="002B42D4">
      <w:pPr>
        <w:pStyle w:val="3"/>
        <w:rPr>
          <w:rFonts w:ascii="微软雅黑" w:eastAsia="微软雅黑" w:hAnsi="微软雅黑" w:cs="微软雅黑" w:hint="default"/>
        </w:rPr>
      </w:pPr>
      <w:bookmarkStart w:id="174" w:name="_Toc153819467"/>
      <w:r>
        <w:t>Fields</w:t>
      </w:r>
      <w:bookmarkEnd w:id="17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851"/>
        <w:gridCol w:w="5863"/>
      </w:tblGrid>
      <w:tr w:rsidR="008C0C5C" w:rsidTr="00C16061">
        <w:tc>
          <w:tcPr>
            <w:tcW w:w="1809"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5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86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C6A52" w:rsidTr="00C16061">
        <w:tc>
          <w:tcPr>
            <w:tcW w:w="1809" w:type="dxa"/>
            <w:shd w:val="clear" w:color="auto" w:fill="auto"/>
          </w:tcPr>
          <w:p w:rsidR="004C6A52" w:rsidRPr="005D021A" w:rsidRDefault="004C6A52" w:rsidP="00AF70E0">
            <w:pPr>
              <w:rPr>
                <w:rFonts w:ascii="Consolas" w:hAnsi="Consolas"/>
                <w:color w:val="000000"/>
                <w:sz w:val="20"/>
              </w:rPr>
            </w:pPr>
            <w:r w:rsidRPr="005D021A">
              <w:rPr>
                <w:rFonts w:ascii="Consolas" w:hAnsi="Consolas"/>
                <w:color w:val="000000"/>
                <w:sz w:val="20"/>
              </w:rPr>
              <w:t>asleepFlag</w:t>
            </w:r>
          </w:p>
        </w:tc>
        <w:tc>
          <w:tcPr>
            <w:tcW w:w="851" w:type="dxa"/>
            <w:shd w:val="clear" w:color="auto" w:fill="auto"/>
          </w:tcPr>
          <w:p w:rsidR="004C6A52" w:rsidRPr="005D021A" w:rsidRDefault="004C6A52" w:rsidP="00AF70E0">
            <w:pPr>
              <w:rPr>
                <w:rFonts w:ascii="Consolas" w:hAnsi="Consolas"/>
                <w:color w:val="000000"/>
                <w:sz w:val="20"/>
              </w:rPr>
            </w:pPr>
            <w:r w:rsidRPr="005D021A">
              <w:rPr>
                <w:rFonts w:ascii="Consolas" w:hAnsi="Consolas" w:hint="eastAsia"/>
                <w:color w:val="000000"/>
                <w:sz w:val="20"/>
              </w:rPr>
              <w:t>byte</w:t>
            </w:r>
          </w:p>
        </w:tc>
        <w:tc>
          <w:tcPr>
            <w:tcW w:w="5863" w:type="dxa"/>
            <w:shd w:val="clear" w:color="auto" w:fill="auto"/>
          </w:tcPr>
          <w:p w:rsidR="004C6A52" w:rsidRPr="005D021A" w:rsidRDefault="0032169B">
            <w:pPr>
              <w:rPr>
                <w:rFonts w:ascii="Consolas" w:hAnsi="Consolas"/>
                <w:color w:val="000000"/>
                <w:sz w:val="20"/>
              </w:rPr>
            </w:pPr>
            <w:r w:rsidRPr="0032169B">
              <w:rPr>
                <w:rFonts w:ascii="Consolas" w:hAnsi="Consolas"/>
                <w:color w:val="000000"/>
                <w:sz w:val="20"/>
              </w:rPr>
              <w:t>Falling asleep sign 0x00: Not falling asleep 0x01: Falling asleep Other: Invalid</w:t>
            </w:r>
          </w:p>
        </w:tc>
      </w:tr>
      <w:tr w:rsidR="004C6A52" w:rsidTr="00C16061">
        <w:tc>
          <w:tcPr>
            <w:tcW w:w="1809" w:type="dxa"/>
            <w:shd w:val="clear" w:color="auto" w:fill="auto"/>
          </w:tcPr>
          <w:p w:rsidR="004C6A52" w:rsidRPr="005D021A" w:rsidRDefault="004C6A52" w:rsidP="00AF70E0">
            <w:pPr>
              <w:rPr>
                <w:rFonts w:ascii="Consolas" w:hAnsi="Consolas"/>
                <w:color w:val="000000"/>
                <w:sz w:val="20"/>
              </w:rPr>
            </w:pPr>
            <w:r w:rsidRPr="005D021A">
              <w:rPr>
                <w:rFonts w:ascii="Consolas" w:hAnsi="Consolas"/>
                <w:color w:val="000000"/>
                <w:sz w:val="20"/>
              </w:rPr>
              <w:t>wakeupFlag</w:t>
            </w:r>
          </w:p>
        </w:tc>
        <w:tc>
          <w:tcPr>
            <w:tcW w:w="851" w:type="dxa"/>
            <w:shd w:val="clear" w:color="auto" w:fill="auto"/>
          </w:tcPr>
          <w:p w:rsidR="004C6A52" w:rsidRPr="005D021A" w:rsidRDefault="004C6A52" w:rsidP="00AF70E0">
            <w:pPr>
              <w:rPr>
                <w:rFonts w:ascii="Consolas" w:hAnsi="Consolas"/>
                <w:color w:val="000000"/>
                <w:sz w:val="20"/>
              </w:rPr>
            </w:pPr>
            <w:r w:rsidRPr="005D021A">
              <w:rPr>
                <w:rFonts w:ascii="Consolas" w:hAnsi="Consolas" w:hint="eastAsia"/>
                <w:color w:val="000000"/>
                <w:sz w:val="20"/>
              </w:rPr>
              <w:t>byte</w:t>
            </w:r>
          </w:p>
        </w:tc>
        <w:tc>
          <w:tcPr>
            <w:tcW w:w="5863" w:type="dxa"/>
            <w:shd w:val="clear" w:color="auto" w:fill="auto"/>
          </w:tcPr>
          <w:p w:rsidR="004C6A52" w:rsidRPr="005D021A" w:rsidRDefault="00BB7508">
            <w:pPr>
              <w:rPr>
                <w:rFonts w:ascii="Consolas" w:hAnsi="Consolas"/>
                <w:color w:val="000000"/>
                <w:sz w:val="20"/>
              </w:rPr>
            </w:pPr>
            <w:r w:rsidRPr="005D021A">
              <w:rPr>
                <w:rFonts w:ascii="Consolas" w:hAnsi="Consolas"/>
                <w:color w:val="000000"/>
                <w:sz w:val="20"/>
              </w:rPr>
              <w:t xml:space="preserve">Awake sign 0x00: No wake-up 0x01: Wake-up Others: </w:t>
            </w:r>
            <w:r w:rsidRPr="005D021A">
              <w:rPr>
                <w:rFonts w:ascii="Consolas" w:hAnsi="Consolas"/>
                <w:color w:val="000000"/>
                <w:sz w:val="20"/>
              </w:rPr>
              <w:lastRenderedPageBreak/>
              <w:t>Invalid</w:t>
            </w:r>
          </w:p>
        </w:tc>
      </w:tr>
      <w:tr w:rsidR="004C6A52" w:rsidTr="00C16061">
        <w:tc>
          <w:tcPr>
            <w:tcW w:w="1809" w:type="dxa"/>
            <w:shd w:val="clear" w:color="auto" w:fill="auto"/>
          </w:tcPr>
          <w:p w:rsidR="004C6A52" w:rsidRPr="005D021A" w:rsidRDefault="004C6A52" w:rsidP="00AF70E0">
            <w:pPr>
              <w:rPr>
                <w:rFonts w:ascii="Consolas" w:hAnsi="Consolas"/>
                <w:color w:val="000000"/>
                <w:sz w:val="20"/>
              </w:rPr>
            </w:pPr>
            <w:r w:rsidRPr="005D021A">
              <w:rPr>
                <w:rFonts w:ascii="Consolas" w:hAnsi="Consolas"/>
                <w:color w:val="000000"/>
                <w:sz w:val="20"/>
              </w:rPr>
              <w:lastRenderedPageBreak/>
              <w:t>outOfBedFlag</w:t>
            </w:r>
          </w:p>
        </w:tc>
        <w:tc>
          <w:tcPr>
            <w:tcW w:w="851" w:type="dxa"/>
            <w:shd w:val="clear" w:color="auto" w:fill="auto"/>
          </w:tcPr>
          <w:p w:rsidR="004C6A52" w:rsidRPr="005D021A" w:rsidRDefault="004C6A52" w:rsidP="00AF70E0">
            <w:pPr>
              <w:rPr>
                <w:rFonts w:ascii="Consolas" w:hAnsi="Consolas"/>
                <w:color w:val="000000"/>
                <w:sz w:val="20"/>
              </w:rPr>
            </w:pPr>
            <w:r w:rsidRPr="005D021A">
              <w:rPr>
                <w:rFonts w:ascii="Consolas" w:hAnsi="Consolas" w:hint="eastAsia"/>
                <w:color w:val="000000"/>
                <w:sz w:val="20"/>
              </w:rPr>
              <w:t>byte</w:t>
            </w:r>
          </w:p>
        </w:tc>
        <w:tc>
          <w:tcPr>
            <w:tcW w:w="5863" w:type="dxa"/>
            <w:shd w:val="clear" w:color="auto" w:fill="auto"/>
          </w:tcPr>
          <w:p w:rsidR="004C6A52" w:rsidRPr="005D021A" w:rsidRDefault="001C1EF6">
            <w:pPr>
              <w:rPr>
                <w:rFonts w:ascii="Consolas" w:hAnsi="Consolas"/>
                <w:color w:val="000000"/>
                <w:sz w:val="20"/>
              </w:rPr>
            </w:pPr>
            <w:r w:rsidRPr="005D021A">
              <w:rPr>
                <w:rFonts w:ascii="Consolas" w:hAnsi="Consolas"/>
                <w:color w:val="000000"/>
                <w:sz w:val="20"/>
              </w:rPr>
              <w:t>Out of bed sign 0x00: Not out of bed 0x01: Out of bed Other: Invalid</w:t>
            </w:r>
          </w:p>
        </w:tc>
      </w:tr>
      <w:tr w:rsidR="004C6A52" w:rsidTr="00C16061">
        <w:tc>
          <w:tcPr>
            <w:tcW w:w="1809" w:type="dxa"/>
            <w:shd w:val="clear" w:color="auto" w:fill="auto"/>
          </w:tcPr>
          <w:p w:rsidR="004C6A52" w:rsidRPr="005D021A" w:rsidRDefault="004C6A52" w:rsidP="00AF70E0">
            <w:pPr>
              <w:rPr>
                <w:rFonts w:ascii="Consolas" w:hAnsi="Consolas"/>
                <w:color w:val="000000"/>
                <w:sz w:val="20"/>
              </w:rPr>
            </w:pPr>
            <w:r w:rsidRPr="005D021A">
              <w:rPr>
                <w:rFonts w:ascii="Consolas" w:hAnsi="Consolas"/>
                <w:color w:val="000000"/>
                <w:sz w:val="20"/>
              </w:rPr>
              <w:t>sleepState</w:t>
            </w:r>
          </w:p>
        </w:tc>
        <w:tc>
          <w:tcPr>
            <w:tcW w:w="851" w:type="dxa"/>
            <w:shd w:val="clear" w:color="auto" w:fill="auto"/>
          </w:tcPr>
          <w:p w:rsidR="004C6A52" w:rsidRPr="005D021A" w:rsidRDefault="004C6A52" w:rsidP="00AF70E0">
            <w:pPr>
              <w:rPr>
                <w:rFonts w:ascii="Consolas" w:hAnsi="Consolas"/>
                <w:color w:val="000000"/>
                <w:sz w:val="20"/>
              </w:rPr>
            </w:pPr>
            <w:r w:rsidRPr="005D021A">
              <w:rPr>
                <w:rFonts w:ascii="Consolas" w:hAnsi="Consolas" w:hint="eastAsia"/>
                <w:color w:val="000000"/>
                <w:sz w:val="20"/>
              </w:rPr>
              <w:t>byte</w:t>
            </w:r>
          </w:p>
        </w:tc>
        <w:tc>
          <w:tcPr>
            <w:tcW w:w="5863" w:type="dxa"/>
            <w:shd w:val="clear" w:color="auto" w:fill="auto"/>
          </w:tcPr>
          <w:p w:rsidR="004C6A52" w:rsidRPr="005D021A" w:rsidRDefault="002C630A">
            <w:pPr>
              <w:rPr>
                <w:rFonts w:ascii="Consolas" w:hAnsi="Consolas"/>
                <w:color w:val="000000"/>
                <w:sz w:val="20"/>
              </w:rPr>
            </w:pPr>
            <w:r w:rsidRPr="005D021A">
              <w:rPr>
                <w:rFonts w:ascii="Consolas" w:hAnsi="Consolas"/>
                <w:color w:val="000000"/>
                <w:sz w:val="20"/>
              </w:rPr>
              <w:t>Sleep depth 0x00: invalid (indicating that the function is not supported yet) 0x01: awake 0x02: light sleep 0x03: mid sleep 0x04: deep sleep</w:t>
            </w:r>
          </w:p>
        </w:tc>
      </w:tr>
      <w:tr w:rsidR="004C6A52" w:rsidTr="00C16061">
        <w:tc>
          <w:tcPr>
            <w:tcW w:w="1809" w:type="dxa"/>
            <w:shd w:val="clear" w:color="auto" w:fill="auto"/>
          </w:tcPr>
          <w:p w:rsidR="004C6A52" w:rsidRPr="005D021A" w:rsidRDefault="004C6A52" w:rsidP="00AF70E0">
            <w:pPr>
              <w:rPr>
                <w:rFonts w:ascii="Consolas" w:hAnsi="Consolas"/>
                <w:color w:val="000000"/>
                <w:sz w:val="20"/>
              </w:rPr>
            </w:pPr>
            <w:r w:rsidRPr="005D021A">
              <w:rPr>
                <w:rFonts w:ascii="Consolas" w:hAnsi="Consolas"/>
                <w:color w:val="000000"/>
                <w:sz w:val="20"/>
              </w:rPr>
              <w:t>situpFlag</w:t>
            </w:r>
          </w:p>
        </w:tc>
        <w:tc>
          <w:tcPr>
            <w:tcW w:w="851" w:type="dxa"/>
            <w:shd w:val="clear" w:color="auto" w:fill="auto"/>
          </w:tcPr>
          <w:p w:rsidR="004C6A52" w:rsidRPr="005D021A" w:rsidRDefault="004C6A52" w:rsidP="00AF70E0">
            <w:pPr>
              <w:rPr>
                <w:rFonts w:ascii="Consolas" w:hAnsi="Consolas"/>
                <w:color w:val="000000"/>
                <w:sz w:val="20"/>
              </w:rPr>
            </w:pPr>
            <w:r w:rsidRPr="005D021A">
              <w:rPr>
                <w:rFonts w:ascii="Consolas" w:hAnsi="Consolas" w:hint="eastAsia"/>
                <w:color w:val="000000"/>
                <w:sz w:val="20"/>
              </w:rPr>
              <w:t>byte</w:t>
            </w:r>
          </w:p>
        </w:tc>
        <w:tc>
          <w:tcPr>
            <w:tcW w:w="5863" w:type="dxa"/>
            <w:shd w:val="clear" w:color="auto" w:fill="auto"/>
          </w:tcPr>
          <w:p w:rsidR="004C6A52" w:rsidRPr="005D021A" w:rsidRDefault="005E2A91">
            <w:pPr>
              <w:rPr>
                <w:rFonts w:ascii="Consolas" w:hAnsi="Consolas"/>
                <w:color w:val="000000"/>
                <w:sz w:val="20"/>
              </w:rPr>
            </w:pPr>
            <w:r w:rsidRPr="005D021A">
              <w:rPr>
                <w:rFonts w:ascii="Consolas" w:hAnsi="Consolas"/>
                <w:color w:val="000000"/>
                <w:sz w:val="20"/>
              </w:rPr>
              <w:t>Sitting up 0x00: lying down 0x01: sitting up</w:t>
            </w:r>
          </w:p>
        </w:tc>
      </w:tr>
    </w:tbl>
    <w:p w:rsidR="00E77AE3" w:rsidRDefault="00E77AE3" w:rsidP="00E77AE3">
      <w:pPr>
        <w:pStyle w:val="2"/>
      </w:pPr>
      <w:bookmarkStart w:id="175" w:name="_RealTimeData"/>
      <w:bookmarkStart w:id="176" w:name="_CollectState"/>
      <w:bookmarkStart w:id="177" w:name="_Toc44957336"/>
      <w:bookmarkStart w:id="178" w:name="_BatteryBean"/>
      <w:bookmarkStart w:id="179" w:name="_Toc153819468"/>
      <w:bookmarkEnd w:id="175"/>
      <w:bookmarkEnd w:id="176"/>
      <w:r>
        <w:rPr>
          <w:rFonts w:hint="eastAsia"/>
        </w:rPr>
        <w:t>CollectState</w:t>
      </w:r>
      <w:bookmarkEnd w:id="179"/>
    </w:p>
    <w:p w:rsidR="00E77AE3" w:rsidRDefault="00FB55A0" w:rsidP="00E77AE3">
      <w:pPr>
        <w:pStyle w:val="3"/>
        <w:rPr>
          <w:rFonts w:hint="default"/>
        </w:rPr>
      </w:pPr>
      <w:bookmarkStart w:id="180" w:name="_Toc153819469"/>
      <w:r>
        <w:t>Description</w:t>
      </w:r>
      <w:bookmarkEnd w:id="180"/>
    </w:p>
    <w:p w:rsidR="00E77AE3" w:rsidRDefault="00B36016" w:rsidP="00E77AE3">
      <w:pPr>
        <w:ind w:firstLine="420"/>
      </w:pPr>
      <w:r w:rsidRPr="00B36016">
        <w:t>Device collection status</w:t>
      </w:r>
    </w:p>
    <w:p w:rsidR="00E77AE3" w:rsidRDefault="00BC0699" w:rsidP="00E77AE3">
      <w:pPr>
        <w:pStyle w:val="3"/>
        <w:rPr>
          <w:rFonts w:ascii="微软雅黑" w:eastAsia="微软雅黑" w:hAnsi="微软雅黑" w:cs="微软雅黑" w:hint="default"/>
        </w:rPr>
      </w:pPr>
      <w:bookmarkStart w:id="181" w:name="_Toc153819470"/>
      <w:r>
        <w:t>Fields</w:t>
      </w:r>
      <w:bookmarkEnd w:id="18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708"/>
        <w:gridCol w:w="6147"/>
      </w:tblGrid>
      <w:tr w:rsidR="00185E1C" w:rsidTr="008C4A87">
        <w:tc>
          <w:tcPr>
            <w:tcW w:w="1668" w:type="dxa"/>
          </w:tcPr>
          <w:p w:rsidR="00185E1C" w:rsidRDefault="00185E1C" w:rsidP="008C4A8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708" w:type="dxa"/>
          </w:tcPr>
          <w:p w:rsidR="00185E1C" w:rsidRDefault="00185E1C" w:rsidP="008C4A8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6147" w:type="dxa"/>
          </w:tcPr>
          <w:p w:rsidR="00185E1C" w:rsidRDefault="00185E1C" w:rsidP="008C4A8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77AE3" w:rsidTr="008C4A87">
        <w:tc>
          <w:tcPr>
            <w:tcW w:w="1668" w:type="dxa"/>
          </w:tcPr>
          <w:p w:rsidR="00E77AE3" w:rsidRPr="004E1C34" w:rsidRDefault="00E77AE3" w:rsidP="008C4A87">
            <w:pPr>
              <w:rPr>
                <w:rFonts w:ascii="Consolas" w:hAnsi="Consolas"/>
                <w:color w:val="000000"/>
                <w:sz w:val="20"/>
              </w:rPr>
            </w:pPr>
            <w:r w:rsidRPr="004E1C34">
              <w:rPr>
                <w:rFonts w:ascii="Consolas" w:hAnsi="Consolas" w:hint="eastAsia"/>
                <w:color w:val="000000"/>
                <w:sz w:val="20"/>
              </w:rPr>
              <w:t>state</w:t>
            </w:r>
          </w:p>
        </w:tc>
        <w:tc>
          <w:tcPr>
            <w:tcW w:w="708" w:type="dxa"/>
          </w:tcPr>
          <w:p w:rsidR="00E77AE3" w:rsidRPr="004E1C34" w:rsidRDefault="00E77AE3" w:rsidP="008C4A87">
            <w:pPr>
              <w:rPr>
                <w:rFonts w:ascii="Consolas" w:hAnsi="Consolas"/>
                <w:color w:val="000000"/>
                <w:sz w:val="20"/>
              </w:rPr>
            </w:pPr>
            <w:r w:rsidRPr="004E1C34">
              <w:rPr>
                <w:rFonts w:ascii="Consolas" w:hAnsi="Consolas" w:hint="eastAsia"/>
                <w:color w:val="000000"/>
                <w:sz w:val="20"/>
              </w:rPr>
              <w:t>byte</w:t>
            </w:r>
          </w:p>
        </w:tc>
        <w:tc>
          <w:tcPr>
            <w:tcW w:w="6147" w:type="dxa"/>
          </w:tcPr>
          <w:p w:rsidR="00E77AE3" w:rsidRPr="004E1C34" w:rsidRDefault="00115C80" w:rsidP="008C4A87">
            <w:pPr>
              <w:rPr>
                <w:rFonts w:ascii="Consolas" w:hAnsi="Consolas"/>
                <w:color w:val="000000"/>
                <w:sz w:val="20"/>
              </w:rPr>
            </w:pPr>
            <w:r w:rsidRPr="004E1C34">
              <w:rPr>
                <w:rFonts w:ascii="Consolas" w:hAnsi="Consolas"/>
                <w:color w:val="000000"/>
                <w:sz w:val="20"/>
              </w:rPr>
              <w:t>Device collection status 0x00: Not collected 0x01: Collecting</w:t>
            </w:r>
          </w:p>
        </w:tc>
      </w:tr>
      <w:tr w:rsidR="00E77AE3" w:rsidTr="008C4A87">
        <w:tc>
          <w:tcPr>
            <w:tcW w:w="1668" w:type="dxa"/>
          </w:tcPr>
          <w:p w:rsidR="00E77AE3" w:rsidRPr="004E1C34" w:rsidRDefault="00E77AE3" w:rsidP="008C4A87">
            <w:pPr>
              <w:rPr>
                <w:rFonts w:ascii="Consolas" w:hAnsi="Consolas"/>
                <w:color w:val="000000"/>
                <w:sz w:val="20"/>
              </w:rPr>
            </w:pPr>
            <w:r w:rsidRPr="004E1C34">
              <w:rPr>
                <w:rFonts w:ascii="Consolas" w:hAnsi="Consolas" w:hint="eastAsia"/>
                <w:color w:val="000000"/>
                <w:sz w:val="20"/>
              </w:rPr>
              <w:t>startTime</w:t>
            </w:r>
          </w:p>
        </w:tc>
        <w:tc>
          <w:tcPr>
            <w:tcW w:w="708" w:type="dxa"/>
          </w:tcPr>
          <w:p w:rsidR="00E77AE3" w:rsidRPr="004E1C34" w:rsidRDefault="00E77AE3" w:rsidP="008C4A87">
            <w:pPr>
              <w:rPr>
                <w:rFonts w:ascii="Consolas" w:hAnsi="Consolas"/>
                <w:color w:val="000000"/>
                <w:sz w:val="20"/>
              </w:rPr>
            </w:pPr>
            <w:r w:rsidRPr="004E1C34">
              <w:rPr>
                <w:rFonts w:ascii="Consolas" w:hAnsi="Consolas" w:hint="eastAsia"/>
                <w:color w:val="000000"/>
                <w:sz w:val="20"/>
              </w:rPr>
              <w:t>int</w:t>
            </w:r>
          </w:p>
        </w:tc>
        <w:tc>
          <w:tcPr>
            <w:tcW w:w="6147" w:type="dxa"/>
          </w:tcPr>
          <w:p w:rsidR="00E77AE3" w:rsidRPr="004E1C34" w:rsidRDefault="00115C80" w:rsidP="008C4A87">
            <w:pPr>
              <w:rPr>
                <w:rFonts w:ascii="Consolas" w:hAnsi="Consolas"/>
                <w:color w:val="000000"/>
                <w:sz w:val="20"/>
              </w:rPr>
            </w:pPr>
            <w:r w:rsidRPr="004E1C34">
              <w:rPr>
                <w:rFonts w:ascii="Consolas" w:hAnsi="Consolas"/>
                <w:color w:val="000000"/>
                <w:sz w:val="20"/>
              </w:rPr>
              <w:t>Time stamp at the beginning of acquisition, in seconds</w:t>
            </w:r>
          </w:p>
        </w:tc>
      </w:tr>
    </w:tbl>
    <w:p w:rsidR="008C0C5C" w:rsidRPr="002E0C1A" w:rsidRDefault="00B31322">
      <w:pPr>
        <w:pStyle w:val="2"/>
      </w:pPr>
      <w:bookmarkStart w:id="182" w:name="_RealTimeData_1"/>
      <w:bookmarkStart w:id="183" w:name="_Toc153819471"/>
      <w:bookmarkEnd w:id="182"/>
      <w:r>
        <w:rPr>
          <w:rFonts w:hint="eastAsia"/>
        </w:rPr>
        <w:t>RealTimeData</w:t>
      </w:r>
      <w:bookmarkEnd w:id="177"/>
      <w:bookmarkEnd w:id="183"/>
    </w:p>
    <w:p w:rsidR="008C0C5C" w:rsidRDefault="002B42D4">
      <w:pPr>
        <w:pStyle w:val="3"/>
        <w:rPr>
          <w:rFonts w:hint="default"/>
        </w:rPr>
      </w:pPr>
      <w:bookmarkStart w:id="184" w:name="_Toc153819472"/>
      <w:bookmarkEnd w:id="178"/>
      <w:r>
        <w:t>Description</w:t>
      </w:r>
      <w:bookmarkEnd w:id="184"/>
    </w:p>
    <w:p w:rsidR="008C0C5C" w:rsidRDefault="00CD2665">
      <w:pPr>
        <w:ind w:firstLine="420"/>
      </w:pPr>
      <w:r w:rsidRPr="00CD2665">
        <w:t>Real-time data</w:t>
      </w:r>
    </w:p>
    <w:p w:rsidR="008C0C5C" w:rsidRDefault="002B42D4">
      <w:pPr>
        <w:pStyle w:val="3"/>
        <w:rPr>
          <w:rFonts w:ascii="微软雅黑" w:eastAsia="微软雅黑" w:hAnsi="微软雅黑" w:cs="微软雅黑" w:hint="default"/>
        </w:rPr>
      </w:pPr>
      <w:bookmarkStart w:id="185" w:name="_Toc153819473"/>
      <w:r>
        <w:t>Fields</w:t>
      </w:r>
      <w:bookmarkEnd w:id="18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992"/>
        <w:gridCol w:w="6005"/>
      </w:tblGrid>
      <w:tr w:rsidR="008C0C5C" w:rsidTr="00EF7B52">
        <w:tc>
          <w:tcPr>
            <w:tcW w:w="1526"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992"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6005"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F7B52" w:rsidTr="00EF7B52">
        <w:tc>
          <w:tcPr>
            <w:tcW w:w="1526" w:type="dxa"/>
            <w:shd w:val="clear" w:color="auto" w:fill="auto"/>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992" w:type="dxa"/>
            <w:shd w:val="clear" w:color="auto" w:fill="auto"/>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6005" w:type="dxa"/>
            <w:shd w:val="clear" w:color="auto" w:fill="auto"/>
            <w:vAlign w:val="center"/>
          </w:tcPr>
          <w:p w:rsidR="00EF7B52" w:rsidRDefault="00A32ADB" w:rsidP="00F26E05">
            <w:pPr>
              <w:jc w:val="left"/>
              <w:rPr>
                <w:rFonts w:ascii="Consolas" w:hAnsi="Consolas" w:hint="eastAsia"/>
                <w:color w:val="000000"/>
                <w:sz w:val="20"/>
                <w:highlight w:val="white"/>
                <w:shd w:val="clear" w:color="FFFFFF" w:fill="D9D9D9"/>
              </w:rPr>
            </w:pPr>
            <w:r w:rsidRPr="00A32ADB">
              <w:rPr>
                <w:rFonts w:ascii="Consolas" w:hAnsi="Consolas"/>
                <w:color w:val="000000"/>
                <w:sz w:val="20"/>
              </w:rPr>
              <w:t>Device ciphertext ID</w:t>
            </w:r>
          </w:p>
        </w:tc>
      </w:tr>
      <w:tr w:rsidR="00EF7B52" w:rsidTr="00EF7B52">
        <w:tc>
          <w:tcPr>
            <w:tcW w:w="1526" w:type="dxa"/>
            <w:shd w:val="clear" w:color="auto" w:fill="auto"/>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992" w:type="dxa"/>
            <w:shd w:val="clear" w:color="auto" w:fill="auto"/>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005" w:type="dxa"/>
            <w:shd w:val="clear" w:color="auto" w:fill="auto"/>
            <w:vAlign w:val="center"/>
          </w:tcPr>
          <w:p w:rsidR="00EF7B52" w:rsidRDefault="00A32ADB"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Device type</w:t>
            </w:r>
          </w:p>
        </w:tc>
      </w:tr>
      <w:tr w:rsidR="00EF7B52" w:rsidTr="00EF7B52">
        <w:tc>
          <w:tcPr>
            <w:tcW w:w="1526" w:type="dxa"/>
            <w:shd w:val="clear" w:color="auto" w:fill="auto"/>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leftRight</w:t>
            </w:r>
          </w:p>
        </w:tc>
        <w:tc>
          <w:tcPr>
            <w:tcW w:w="992" w:type="dxa"/>
            <w:shd w:val="clear" w:color="auto" w:fill="auto"/>
            <w:vAlign w:val="center"/>
          </w:tcPr>
          <w:p w:rsidR="00EF7B52" w:rsidRDefault="00EF7B52" w:rsidP="00F26E05">
            <w:pPr>
              <w:jc w:val="left"/>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005" w:type="dxa"/>
            <w:shd w:val="clear" w:color="auto" w:fill="auto"/>
            <w:vAlign w:val="center"/>
          </w:tcPr>
          <w:p w:rsidR="00EF7B52" w:rsidRDefault="00A32ADB" w:rsidP="00F26E05">
            <w:pPr>
              <w:jc w:val="left"/>
              <w:rPr>
                <w:rFonts w:ascii="Consolas" w:hAnsi="Consolas" w:hint="eastAsia"/>
                <w:color w:val="000000"/>
                <w:sz w:val="20"/>
                <w:highlight w:val="white"/>
                <w:shd w:val="clear" w:color="FFFFFF" w:fill="D9D9D9"/>
              </w:rPr>
            </w:pPr>
            <w:r w:rsidRPr="00A32ADB">
              <w:rPr>
                <w:rFonts w:ascii="Consolas" w:hAnsi="Consolas"/>
                <w:color w:val="000000"/>
                <w:sz w:val="20"/>
              </w:rPr>
              <w:t>Left and right side numbering, 0 left (single person), 1 right side</w:t>
            </w:r>
          </w:p>
        </w:tc>
      </w:tr>
      <w:tr w:rsidR="00EF7B52" w:rsidTr="00EF7B52">
        <w:tc>
          <w:tcPr>
            <w:tcW w:w="1526" w:type="dxa"/>
            <w:shd w:val="clear" w:color="auto" w:fill="auto"/>
            <w:vAlign w:val="center"/>
          </w:tcPr>
          <w:p w:rsidR="00EF7B52" w:rsidRDefault="00EF7B52"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992" w:type="dxa"/>
            <w:shd w:val="clear" w:color="auto" w:fill="auto"/>
            <w:vAlign w:val="center"/>
          </w:tcPr>
          <w:p w:rsidR="00EF7B52" w:rsidRDefault="00EF7B52"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005" w:type="dxa"/>
            <w:shd w:val="clear" w:color="auto" w:fill="auto"/>
            <w:vAlign w:val="center"/>
          </w:tcPr>
          <w:p w:rsidR="00EF7B52" w:rsidRDefault="00EF7B52">
            <w:pPr>
              <w:jc w:val="left"/>
              <w:rPr>
                <w:rFonts w:ascii="Consolas" w:hAnsi="Consolas"/>
                <w:color w:val="000000"/>
                <w:sz w:val="20"/>
              </w:rPr>
            </w:pPr>
            <w:r w:rsidRPr="00646A20">
              <w:rPr>
                <w:rFonts w:ascii="Consolas" w:hAnsi="Consolas"/>
                <w:color w:val="000000"/>
                <w:sz w:val="20"/>
              </w:rPr>
              <w:t>Status identification, see SleepStatusType for detailed description</w:t>
            </w:r>
          </w:p>
        </w:tc>
      </w:tr>
      <w:tr w:rsidR="00EF7B52" w:rsidTr="00EF7B52">
        <w:tc>
          <w:tcPr>
            <w:tcW w:w="1526" w:type="dxa"/>
            <w:shd w:val="clear" w:color="auto" w:fill="auto"/>
            <w:vAlign w:val="center"/>
          </w:tcPr>
          <w:p w:rsidR="00EF7B52" w:rsidRDefault="00EF7B52"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992" w:type="dxa"/>
            <w:shd w:val="clear" w:color="auto" w:fill="auto"/>
            <w:vAlign w:val="center"/>
          </w:tcPr>
          <w:p w:rsidR="00EF7B52" w:rsidRDefault="00EF7B52"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005" w:type="dxa"/>
            <w:shd w:val="clear" w:color="auto" w:fill="auto"/>
            <w:vAlign w:val="center"/>
          </w:tcPr>
          <w:p w:rsidR="00EF7B52" w:rsidRDefault="00EF7B52" w:rsidP="00AF70E0">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r w:rsidR="00EF7B52" w:rsidTr="00EF7B52">
        <w:tc>
          <w:tcPr>
            <w:tcW w:w="1526" w:type="dxa"/>
            <w:shd w:val="clear" w:color="auto" w:fill="auto"/>
            <w:vAlign w:val="center"/>
          </w:tcPr>
          <w:p w:rsidR="00EF7B52" w:rsidRDefault="00EF7B52"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992" w:type="dxa"/>
            <w:shd w:val="clear" w:color="auto" w:fill="auto"/>
            <w:vAlign w:val="center"/>
          </w:tcPr>
          <w:p w:rsidR="00EF7B52" w:rsidRDefault="00EF7B52"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005" w:type="dxa"/>
            <w:shd w:val="clear" w:color="auto" w:fill="auto"/>
            <w:vAlign w:val="center"/>
          </w:tcPr>
          <w:p w:rsidR="00EF7B52" w:rsidRDefault="00EF7B52" w:rsidP="00AF70E0">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EF7B52" w:rsidRDefault="00EF7B52" w:rsidP="00AF70E0">
            <w:pPr>
              <w:jc w:val="left"/>
              <w:rPr>
                <w:rFonts w:ascii="Consolas" w:hAnsi="Consolas"/>
                <w:color w:val="000000"/>
                <w:sz w:val="20"/>
                <w:highlight w:val="white"/>
              </w:rPr>
            </w:pPr>
            <w:r>
              <w:rPr>
                <w:rFonts w:ascii="Consolas" w:hAnsi="Consolas" w:hint="eastAsia"/>
                <w:color w:val="000000"/>
                <w:sz w:val="20"/>
                <w:highlight w:val="white"/>
              </w:rPr>
              <w:t>1: asleep</w:t>
            </w:r>
          </w:p>
          <w:p w:rsidR="00EF7B52" w:rsidRDefault="00EF7B52"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EF7B52" w:rsidTr="00EF7B52">
        <w:tc>
          <w:tcPr>
            <w:tcW w:w="1526" w:type="dxa"/>
            <w:shd w:val="clear" w:color="auto" w:fill="auto"/>
            <w:vAlign w:val="center"/>
          </w:tcPr>
          <w:p w:rsidR="00EF7B52" w:rsidRDefault="00EF7B52"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wakeFlag</w:t>
            </w:r>
          </w:p>
        </w:tc>
        <w:tc>
          <w:tcPr>
            <w:tcW w:w="992" w:type="dxa"/>
            <w:shd w:val="clear" w:color="auto" w:fill="auto"/>
            <w:vAlign w:val="center"/>
          </w:tcPr>
          <w:p w:rsidR="00EF7B52" w:rsidRDefault="00EF7B52"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005" w:type="dxa"/>
            <w:shd w:val="clear" w:color="auto" w:fill="auto"/>
            <w:vAlign w:val="center"/>
          </w:tcPr>
          <w:p w:rsidR="00EF7B52" w:rsidRDefault="00EF7B52" w:rsidP="00AF70E0">
            <w:pPr>
              <w:jc w:val="left"/>
              <w:rPr>
                <w:rFonts w:ascii="Consolas" w:hAnsi="Consolas"/>
                <w:color w:val="000000"/>
                <w:sz w:val="20"/>
                <w:highlight w:val="white"/>
              </w:rPr>
            </w:pPr>
            <w:r>
              <w:rPr>
                <w:rFonts w:ascii="Consolas" w:hAnsi="Consolas"/>
                <w:color w:val="000000"/>
                <w:sz w:val="20"/>
                <w:highlight w:val="white"/>
              </w:rPr>
              <w:t>Awake critical logo</w:t>
            </w:r>
            <w:r>
              <w:rPr>
                <w:rFonts w:ascii="Consolas" w:hAnsi="Consolas" w:hint="eastAsia"/>
                <w:color w:val="000000"/>
                <w:sz w:val="20"/>
                <w:highlight w:val="white"/>
              </w:rPr>
              <w:t xml:space="preserve"> :</w:t>
            </w:r>
          </w:p>
          <w:p w:rsidR="00EF7B52" w:rsidRDefault="00EF7B52" w:rsidP="00AF70E0">
            <w:pPr>
              <w:jc w:val="left"/>
              <w:rPr>
                <w:rFonts w:ascii="Consolas" w:hAnsi="Consolas"/>
                <w:color w:val="000000"/>
                <w:sz w:val="20"/>
                <w:highlight w:val="white"/>
              </w:rPr>
            </w:pPr>
            <w:r>
              <w:rPr>
                <w:rFonts w:ascii="Consolas" w:hAnsi="Consolas" w:hint="eastAsia"/>
                <w:color w:val="000000"/>
                <w:sz w:val="20"/>
                <w:highlight w:val="white"/>
              </w:rPr>
              <w:t>1: yes</w:t>
            </w:r>
          </w:p>
          <w:p w:rsidR="00EF7B52" w:rsidRDefault="00EF7B52" w:rsidP="00AF70E0">
            <w:pPr>
              <w:jc w:val="left"/>
              <w:rPr>
                <w:rFonts w:ascii="Consolas" w:hAnsi="Consolas"/>
                <w:color w:val="000000"/>
                <w:sz w:val="20"/>
                <w:highlight w:val="white"/>
              </w:rPr>
            </w:pPr>
            <w:r>
              <w:rPr>
                <w:rFonts w:ascii="Consolas" w:hAnsi="Consolas" w:hint="eastAsia"/>
                <w:color w:val="000000"/>
                <w:sz w:val="20"/>
                <w:highlight w:val="white"/>
              </w:rPr>
              <w:t>0: no</w:t>
            </w:r>
          </w:p>
        </w:tc>
      </w:tr>
    </w:tbl>
    <w:p w:rsidR="008C0C5C" w:rsidRDefault="008C0C5C"/>
    <w:p w:rsidR="008C0C5C" w:rsidRDefault="002B42D4">
      <w:pPr>
        <w:pStyle w:val="2"/>
      </w:pPr>
      <w:bookmarkStart w:id="186" w:name="_HistoryData"/>
      <w:bookmarkStart w:id="187" w:name="_Toc153819474"/>
      <w:r>
        <w:rPr>
          <w:rFonts w:hint="eastAsia"/>
        </w:rPr>
        <w:t>HistoryData</w:t>
      </w:r>
      <w:bookmarkEnd w:id="187"/>
    </w:p>
    <w:p w:rsidR="008C0C5C" w:rsidRDefault="002B42D4">
      <w:pPr>
        <w:pStyle w:val="3"/>
        <w:rPr>
          <w:rFonts w:hint="default"/>
        </w:rPr>
      </w:pPr>
      <w:bookmarkStart w:id="188" w:name="_Toc153819475"/>
      <w:bookmarkEnd w:id="186"/>
      <w:r>
        <w:t>Description</w:t>
      </w:r>
      <w:bookmarkEnd w:id="188"/>
    </w:p>
    <w:p w:rsidR="008C0C5C" w:rsidRDefault="007C559A">
      <w:pPr>
        <w:ind w:firstLine="420"/>
      </w:pPr>
      <w:r w:rsidRPr="007C559A">
        <w:t>Historical data</w:t>
      </w:r>
    </w:p>
    <w:p w:rsidR="008C0C5C" w:rsidRDefault="008C0C5C"/>
    <w:p w:rsidR="008C0C5C" w:rsidRDefault="002B42D4">
      <w:pPr>
        <w:pStyle w:val="3"/>
        <w:rPr>
          <w:rFonts w:ascii="微软雅黑" w:eastAsia="微软雅黑" w:hAnsi="微软雅黑" w:cs="微软雅黑" w:hint="default"/>
        </w:rPr>
      </w:pPr>
      <w:bookmarkStart w:id="189" w:name="_Toc153819476"/>
      <w:r>
        <w:t>Fields</w:t>
      </w:r>
      <w:bookmarkEnd w:id="18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8C0C5C" w:rsidRDefault="00BF4B49">
            <w:pPr>
              <w:jc w:val="left"/>
              <w:rPr>
                <w:rFonts w:ascii="Consolas" w:hAnsi="Consolas"/>
                <w:color w:val="000000"/>
                <w:sz w:val="20"/>
                <w:highlight w:val="white"/>
                <w:shd w:val="clear" w:color="FFFFFF" w:fill="D9D9D9"/>
              </w:rPr>
            </w:pPr>
            <w:hyperlink w:anchor="_Analysis" w:history="1">
              <w:r w:rsidR="002B42D4">
                <w:rPr>
                  <w:rStyle w:val="a6"/>
                  <w:rFonts w:ascii="Consolas" w:hAnsi="Consolas" w:hint="eastAsia"/>
                  <w:sz w:val="20"/>
                  <w:highlight w:val="white"/>
                  <w:shd w:val="clear" w:color="FFFFFF" w:fill="D9D9D9"/>
                </w:rPr>
                <w:t>Analysis</w:t>
              </w:r>
            </w:hyperlink>
          </w:p>
        </w:tc>
      </w:tr>
    </w:tbl>
    <w:p w:rsidR="008C0C5C" w:rsidRDefault="002B42D4">
      <w:pPr>
        <w:pStyle w:val="2"/>
      </w:pPr>
      <w:bookmarkStart w:id="190" w:name="_Summary"/>
      <w:bookmarkStart w:id="191" w:name="_Toc153819477"/>
      <w:r>
        <w:rPr>
          <w:rFonts w:hint="eastAsia"/>
        </w:rPr>
        <w:t>Summary</w:t>
      </w:r>
      <w:bookmarkEnd w:id="191"/>
    </w:p>
    <w:p w:rsidR="008C0C5C" w:rsidRDefault="002B42D4">
      <w:pPr>
        <w:pStyle w:val="3"/>
        <w:rPr>
          <w:rFonts w:hint="default"/>
        </w:rPr>
      </w:pPr>
      <w:bookmarkStart w:id="192" w:name="_Toc153819478"/>
      <w:bookmarkEnd w:id="190"/>
      <w:r>
        <w:t>Description</w:t>
      </w:r>
      <w:bookmarkEnd w:id="192"/>
    </w:p>
    <w:p w:rsidR="008C0C5C" w:rsidRDefault="002B42D4">
      <w:pPr>
        <w:ind w:firstLine="420"/>
      </w:pPr>
      <w:r>
        <w:rPr>
          <w:rFonts w:hint="eastAsia"/>
        </w:rPr>
        <w:t>Summary of sleep report</w:t>
      </w:r>
    </w:p>
    <w:p w:rsidR="008C0C5C" w:rsidRDefault="002B42D4">
      <w:pPr>
        <w:pStyle w:val="3"/>
        <w:rPr>
          <w:rFonts w:ascii="微软雅黑" w:eastAsia="微软雅黑" w:hAnsi="微软雅黑" w:cs="微软雅黑" w:hint="default"/>
        </w:rPr>
      </w:pPr>
      <w:bookmarkStart w:id="193" w:name="_Toc153819479"/>
      <w:r>
        <w:t>Fields</w:t>
      </w:r>
      <w:bookmarkEnd w:id="19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Unit(second)</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lastRenderedPageBreak/>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reston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lastRenderedPageBreak/>
              <w:t xml:space="preserve">timeStep </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r w:rsidR="00F06843">
        <w:tc>
          <w:tcPr>
            <w:tcW w:w="2841" w:type="dxa"/>
            <w:shd w:val="clear" w:color="auto" w:fill="auto"/>
            <w:vAlign w:val="center"/>
          </w:tcPr>
          <w:p w:rsidR="00F06843" w:rsidRPr="0008773F" w:rsidRDefault="00F06843" w:rsidP="00F26E05">
            <w:pPr>
              <w:jc w:val="left"/>
              <w:rPr>
                <w:rFonts w:ascii="Consolas" w:hAnsi="Consolas" w:hint="eastAsia"/>
                <w:color w:val="000000"/>
                <w:sz w:val="20"/>
                <w:highlight w:val="white"/>
              </w:rPr>
            </w:pPr>
            <w:r w:rsidRPr="0008773F">
              <w:rPr>
                <w:rFonts w:ascii="Consolas" w:hAnsi="Consolas"/>
                <w:color w:val="000000"/>
                <w:sz w:val="20"/>
                <w:highlight w:val="white"/>
              </w:rPr>
              <w:t>arithmeticVer</w:t>
            </w:r>
          </w:p>
        </w:tc>
        <w:tc>
          <w:tcPr>
            <w:tcW w:w="2841" w:type="dxa"/>
            <w:shd w:val="clear" w:color="auto" w:fill="auto"/>
            <w:vAlign w:val="center"/>
          </w:tcPr>
          <w:p w:rsidR="00F06843" w:rsidRPr="0008773F" w:rsidRDefault="00F06843" w:rsidP="00F26E05">
            <w:pPr>
              <w:jc w:val="left"/>
              <w:rPr>
                <w:rFonts w:ascii="Consolas" w:hAnsi="Consolas" w:hint="eastAsia"/>
                <w:color w:val="000000"/>
                <w:sz w:val="20"/>
                <w:highlight w:val="white"/>
              </w:rPr>
            </w:pPr>
            <w:r w:rsidRPr="0008773F">
              <w:rPr>
                <w:rFonts w:ascii="Consolas" w:hAnsi="Consolas" w:hint="eastAsia"/>
                <w:color w:val="000000"/>
                <w:sz w:val="20"/>
                <w:highlight w:val="white"/>
              </w:rPr>
              <w:t>String</w:t>
            </w:r>
          </w:p>
        </w:tc>
        <w:tc>
          <w:tcPr>
            <w:tcW w:w="2841" w:type="dxa"/>
            <w:shd w:val="clear" w:color="auto" w:fill="auto"/>
            <w:vAlign w:val="center"/>
          </w:tcPr>
          <w:p w:rsidR="00F06843" w:rsidRPr="0008773F" w:rsidRDefault="00092223" w:rsidP="00F26E05">
            <w:pPr>
              <w:jc w:val="left"/>
              <w:rPr>
                <w:rFonts w:ascii="Consolas" w:hAnsi="Consolas" w:hint="eastAsia"/>
                <w:color w:val="000000"/>
                <w:sz w:val="20"/>
                <w:highlight w:val="white"/>
              </w:rPr>
            </w:pPr>
            <w:r w:rsidRPr="0008773F">
              <w:rPr>
                <w:rFonts w:ascii="Consolas" w:hAnsi="Consolas"/>
                <w:color w:val="000000"/>
                <w:sz w:val="20"/>
                <w:highlight w:val="white"/>
              </w:rPr>
              <w:t>Algorithm version</w:t>
            </w:r>
          </w:p>
        </w:tc>
      </w:tr>
      <w:tr w:rsidR="00F06843">
        <w:tc>
          <w:tcPr>
            <w:tcW w:w="2841" w:type="dxa"/>
            <w:shd w:val="clear" w:color="auto" w:fill="auto"/>
            <w:vAlign w:val="center"/>
          </w:tcPr>
          <w:p w:rsidR="00F06843" w:rsidRPr="0008773F" w:rsidRDefault="00F06843" w:rsidP="00F26E05">
            <w:pPr>
              <w:jc w:val="left"/>
              <w:rPr>
                <w:rFonts w:ascii="Consolas" w:hAnsi="Consolas"/>
                <w:color w:val="000000"/>
                <w:sz w:val="20"/>
                <w:highlight w:val="white"/>
              </w:rPr>
            </w:pPr>
            <w:r w:rsidRPr="0008773F">
              <w:rPr>
                <w:rFonts w:ascii="Consolas" w:hAnsi="Consolas"/>
                <w:color w:val="000000"/>
                <w:sz w:val="20"/>
                <w:highlight w:val="white"/>
              </w:rPr>
              <w:t>firmwareVers</w:t>
            </w:r>
          </w:p>
        </w:tc>
        <w:tc>
          <w:tcPr>
            <w:tcW w:w="2841" w:type="dxa"/>
            <w:shd w:val="clear" w:color="auto" w:fill="auto"/>
            <w:vAlign w:val="center"/>
          </w:tcPr>
          <w:p w:rsidR="00F06843" w:rsidRPr="0008773F" w:rsidRDefault="00F06843" w:rsidP="00F26E05">
            <w:pPr>
              <w:jc w:val="left"/>
              <w:rPr>
                <w:rFonts w:ascii="Consolas" w:hAnsi="Consolas" w:hint="eastAsia"/>
                <w:color w:val="000000"/>
                <w:sz w:val="20"/>
                <w:highlight w:val="white"/>
              </w:rPr>
            </w:pPr>
            <w:r w:rsidRPr="0008773F">
              <w:rPr>
                <w:rFonts w:ascii="Consolas" w:hAnsi="Consolas" w:hint="eastAsia"/>
                <w:color w:val="000000"/>
                <w:sz w:val="20"/>
                <w:highlight w:val="white"/>
              </w:rPr>
              <w:t>String</w:t>
            </w:r>
          </w:p>
        </w:tc>
        <w:tc>
          <w:tcPr>
            <w:tcW w:w="2841" w:type="dxa"/>
            <w:shd w:val="clear" w:color="auto" w:fill="auto"/>
            <w:vAlign w:val="center"/>
          </w:tcPr>
          <w:p w:rsidR="00F06843" w:rsidRPr="0008773F" w:rsidRDefault="00092223" w:rsidP="00F26E05">
            <w:pPr>
              <w:jc w:val="left"/>
              <w:rPr>
                <w:rFonts w:ascii="Consolas" w:hAnsi="Consolas" w:hint="eastAsia"/>
                <w:color w:val="000000"/>
                <w:sz w:val="20"/>
                <w:highlight w:val="white"/>
              </w:rPr>
            </w:pPr>
            <w:r w:rsidRPr="0008773F">
              <w:rPr>
                <w:rFonts w:ascii="Consolas" w:hAnsi="Consolas"/>
                <w:color w:val="000000"/>
                <w:sz w:val="20"/>
                <w:highlight w:val="white"/>
              </w:rPr>
              <w:t>Firmware version</w:t>
            </w:r>
          </w:p>
        </w:tc>
      </w:tr>
      <w:tr w:rsidR="00F06843">
        <w:tc>
          <w:tcPr>
            <w:tcW w:w="2841" w:type="dxa"/>
            <w:shd w:val="clear" w:color="auto" w:fill="auto"/>
            <w:vAlign w:val="center"/>
          </w:tcPr>
          <w:p w:rsidR="00F06843" w:rsidRPr="0008773F" w:rsidRDefault="00F06843" w:rsidP="00F26E05">
            <w:pPr>
              <w:jc w:val="left"/>
              <w:rPr>
                <w:rFonts w:ascii="Consolas" w:hAnsi="Consolas"/>
                <w:color w:val="000000"/>
                <w:sz w:val="20"/>
                <w:highlight w:val="white"/>
              </w:rPr>
            </w:pPr>
            <w:r w:rsidRPr="0008773F">
              <w:rPr>
                <w:rFonts w:ascii="Consolas" w:hAnsi="Consolas"/>
                <w:color w:val="000000"/>
                <w:sz w:val="20"/>
                <w:highlight w:val="white"/>
              </w:rPr>
              <w:t>deviceType</w:t>
            </w:r>
          </w:p>
        </w:tc>
        <w:tc>
          <w:tcPr>
            <w:tcW w:w="2841" w:type="dxa"/>
            <w:shd w:val="clear" w:color="auto" w:fill="auto"/>
            <w:vAlign w:val="center"/>
          </w:tcPr>
          <w:p w:rsidR="00F06843" w:rsidRPr="0008773F" w:rsidRDefault="00F06843" w:rsidP="00F26E05">
            <w:pPr>
              <w:jc w:val="left"/>
              <w:rPr>
                <w:rFonts w:ascii="Consolas" w:hAnsi="Consolas" w:hint="eastAsia"/>
                <w:color w:val="000000"/>
                <w:sz w:val="20"/>
                <w:highlight w:val="white"/>
              </w:rPr>
            </w:pPr>
            <w:r w:rsidRPr="0008773F">
              <w:rPr>
                <w:rFonts w:ascii="Consolas" w:hAnsi="Consolas" w:hint="eastAsia"/>
                <w:color w:val="000000"/>
                <w:sz w:val="20"/>
                <w:highlight w:val="white"/>
              </w:rPr>
              <w:t>short</w:t>
            </w:r>
          </w:p>
        </w:tc>
        <w:tc>
          <w:tcPr>
            <w:tcW w:w="2841" w:type="dxa"/>
            <w:shd w:val="clear" w:color="auto" w:fill="auto"/>
            <w:vAlign w:val="center"/>
          </w:tcPr>
          <w:p w:rsidR="00F06843" w:rsidRPr="0008773F" w:rsidRDefault="00092223" w:rsidP="00F26E05">
            <w:pPr>
              <w:jc w:val="left"/>
              <w:rPr>
                <w:rFonts w:ascii="Consolas" w:hAnsi="Consolas" w:hint="eastAsia"/>
                <w:color w:val="000000"/>
                <w:sz w:val="20"/>
                <w:highlight w:val="white"/>
              </w:rPr>
            </w:pPr>
            <w:r w:rsidRPr="0008773F">
              <w:rPr>
                <w:rFonts w:ascii="Consolas" w:hAnsi="Consolas" w:hint="eastAsia"/>
                <w:color w:val="000000"/>
                <w:sz w:val="20"/>
                <w:highlight w:val="white"/>
              </w:rPr>
              <w:t>Device Type</w:t>
            </w:r>
          </w:p>
        </w:tc>
      </w:tr>
    </w:tbl>
    <w:p w:rsidR="008C0C5C" w:rsidRDefault="002B42D4">
      <w:pPr>
        <w:pStyle w:val="2"/>
      </w:pPr>
      <w:bookmarkStart w:id="194" w:name="_Detail"/>
      <w:bookmarkStart w:id="195" w:name="_Toc153819480"/>
      <w:r>
        <w:rPr>
          <w:rFonts w:hint="eastAsia"/>
        </w:rPr>
        <w:t>Detail</w:t>
      </w:r>
      <w:bookmarkEnd w:id="195"/>
    </w:p>
    <w:p w:rsidR="008C0C5C" w:rsidRDefault="002B42D4">
      <w:pPr>
        <w:pStyle w:val="3"/>
        <w:rPr>
          <w:rFonts w:hint="default"/>
        </w:rPr>
      </w:pPr>
      <w:bookmarkStart w:id="196" w:name="_Toc153819481"/>
      <w:bookmarkEnd w:id="194"/>
      <w:r>
        <w:t>Description</w:t>
      </w:r>
      <w:bookmarkEnd w:id="196"/>
    </w:p>
    <w:p w:rsidR="008C0C5C" w:rsidRDefault="002B42D4">
      <w:pPr>
        <w:ind w:firstLine="420"/>
      </w:pPr>
      <w:r>
        <w:rPr>
          <w:rFonts w:hint="eastAsia"/>
        </w:rPr>
        <w:t>Detail of sleep report</w:t>
      </w:r>
    </w:p>
    <w:p w:rsidR="008C0C5C" w:rsidRDefault="002B42D4">
      <w:pPr>
        <w:pStyle w:val="3"/>
        <w:rPr>
          <w:rFonts w:ascii="微软雅黑" w:eastAsia="微软雅黑" w:hAnsi="微软雅黑" w:cs="微软雅黑" w:hint="default"/>
        </w:rPr>
      </w:pPr>
      <w:bookmarkStart w:id="197" w:name="_Toc153819482"/>
      <w:r>
        <w:t>Fields</w:t>
      </w:r>
      <w:bookmarkEnd w:id="19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bl>
    <w:p w:rsidR="008C0C5C" w:rsidRDefault="002B42D4">
      <w:pPr>
        <w:pStyle w:val="2"/>
      </w:pPr>
      <w:bookmarkStart w:id="198" w:name="_Analysis"/>
      <w:bookmarkStart w:id="199" w:name="_Toc153819483"/>
      <w:r>
        <w:rPr>
          <w:rFonts w:hint="eastAsia"/>
        </w:rPr>
        <w:t>Analysis</w:t>
      </w:r>
      <w:bookmarkEnd w:id="199"/>
    </w:p>
    <w:p w:rsidR="008C0C5C" w:rsidRDefault="002B42D4">
      <w:pPr>
        <w:pStyle w:val="3"/>
        <w:rPr>
          <w:rFonts w:hint="default"/>
        </w:rPr>
      </w:pPr>
      <w:bookmarkStart w:id="200" w:name="_Toc153819484"/>
      <w:bookmarkEnd w:id="198"/>
      <w:r>
        <w:t>Description</w:t>
      </w:r>
      <w:bookmarkEnd w:id="200"/>
    </w:p>
    <w:p w:rsidR="008C0C5C" w:rsidRDefault="002B42D4">
      <w:pPr>
        <w:ind w:firstLine="420"/>
      </w:pPr>
      <w:r>
        <w:rPr>
          <w:rFonts w:hint="eastAsia"/>
        </w:rPr>
        <w:t>Analysis of sleep report</w:t>
      </w:r>
    </w:p>
    <w:p w:rsidR="008C0C5C" w:rsidRDefault="008C0C5C">
      <w:pPr>
        <w:ind w:firstLine="420"/>
      </w:pPr>
    </w:p>
    <w:p w:rsidR="008C0C5C" w:rsidRDefault="002B42D4">
      <w:pPr>
        <w:pStyle w:val="3"/>
        <w:rPr>
          <w:rFonts w:ascii="微软雅黑" w:eastAsia="微软雅黑" w:hAnsi="微软雅黑" w:cs="微软雅黑" w:hint="default"/>
        </w:rPr>
      </w:pPr>
      <w:bookmarkStart w:id="201" w:name="_Toc153819485"/>
      <w:r>
        <w:t>Fields</w:t>
      </w:r>
      <w:bookmarkEnd w:id="20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811"/>
        <w:gridCol w:w="4871"/>
      </w:tblGrid>
      <w:tr w:rsidR="008C0C5C" w:rsidTr="00B56164">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1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87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63464" w:rsidTr="00B56164">
        <w:tc>
          <w:tcPr>
            <w:tcW w:w="2841" w:type="dxa"/>
            <w:shd w:val="clear" w:color="auto" w:fill="auto"/>
            <w:vAlign w:val="center"/>
          </w:tcPr>
          <w:p w:rsidR="00B63464" w:rsidRDefault="0061033F" w:rsidP="00222048">
            <w:pPr>
              <w:jc w:val="left"/>
              <w:rPr>
                <w:rFonts w:ascii="Consolas" w:hAnsi="Consolas"/>
                <w:color w:val="000000"/>
                <w:sz w:val="20"/>
                <w:highlight w:val="white"/>
              </w:rPr>
            </w:pPr>
            <w:r>
              <w:rPr>
                <w:rFonts w:ascii="Consolas" w:hAnsi="Consolas" w:hint="eastAsia"/>
                <w:color w:val="000000"/>
                <w:sz w:val="20"/>
                <w:highlight w:val="white"/>
              </w:rPr>
              <w:t>averageBreathRate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breath rate(n counts per min)</w:t>
            </w:r>
          </w:p>
        </w:tc>
      </w:tr>
      <w:tr w:rsidR="00B63464" w:rsidTr="00B56164">
        <w:tc>
          <w:tcPr>
            <w:tcW w:w="2841" w:type="dxa"/>
            <w:shd w:val="clear" w:color="auto" w:fill="auto"/>
            <w:vAlign w:val="center"/>
          </w:tcPr>
          <w:p w:rsidR="00B63464" w:rsidRDefault="004E0CB6" w:rsidP="00222048">
            <w:pPr>
              <w:jc w:val="left"/>
              <w:rPr>
                <w:rFonts w:ascii="Consolas" w:hAnsi="Consolas"/>
                <w:color w:val="000000"/>
                <w:sz w:val="20"/>
                <w:highlight w:val="white"/>
              </w:rPr>
            </w:pPr>
            <w:r>
              <w:rPr>
                <w:rFonts w:ascii="Consolas" w:hAnsi="Consolas" w:hint="eastAsia"/>
                <w:color w:val="000000"/>
                <w:sz w:val="20"/>
                <w:highlight w:val="white"/>
              </w:rPr>
              <w:t>averageHeartBeatRate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Fall asleep time(Unit:min)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wakeAndLeaveBedBeforeAl</w:t>
            </w:r>
            <w:r>
              <w:rPr>
                <w:rFonts w:ascii="Consolas" w:hAnsi="Consolas" w:hint="eastAsia"/>
                <w:color w:val="000000"/>
                <w:sz w:val="20"/>
                <w:highlight w:val="white"/>
              </w:rPr>
              <w:lastRenderedPageBreak/>
              <w:t>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lastRenderedPageBreak/>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lastRenderedPageBreak/>
              <w:t>leaveBedTimes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leaving bed</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turning over</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body movement</w:t>
            </w:r>
          </w:p>
        </w:tc>
      </w:tr>
      <w:tr w:rsidR="00B63464" w:rsidTr="00B56164">
        <w:tc>
          <w:tcPr>
            <w:tcW w:w="2841" w:type="dxa"/>
            <w:shd w:val="clear" w:color="auto" w:fill="auto"/>
            <w:vAlign w:val="center"/>
          </w:tcPr>
          <w:p w:rsidR="00B63464" w:rsidRPr="00AC7A9E" w:rsidRDefault="00B63464" w:rsidP="00222048">
            <w:pPr>
              <w:jc w:val="left"/>
              <w:rPr>
                <w:rFonts w:ascii="Consolas" w:hAnsi="Consolas"/>
                <w:strike/>
                <w:color w:val="000000"/>
                <w:sz w:val="20"/>
                <w:highlight w:val="white"/>
              </w:rPr>
            </w:pPr>
            <w:r w:rsidRPr="00AC7A9E">
              <w:rPr>
                <w:rFonts w:ascii="Consolas" w:hAnsi="Consolas" w:hint="eastAsia"/>
                <w:strike/>
                <w:color w:val="000000"/>
                <w:sz w:val="20"/>
                <w:highlight w:val="white"/>
              </w:rPr>
              <w:t>heartBeatPauseTimes</w:t>
            </w:r>
          </w:p>
        </w:tc>
        <w:tc>
          <w:tcPr>
            <w:tcW w:w="811" w:type="dxa"/>
            <w:shd w:val="clear" w:color="auto" w:fill="auto"/>
            <w:vAlign w:val="center"/>
          </w:tcPr>
          <w:p w:rsidR="00B63464" w:rsidRPr="00AC7A9E" w:rsidRDefault="00B63464">
            <w:pPr>
              <w:jc w:val="left"/>
              <w:rPr>
                <w:rFonts w:ascii="Consolas" w:hAnsi="Consolas"/>
                <w:strike/>
                <w:color w:val="000000"/>
                <w:sz w:val="20"/>
                <w:highlight w:val="white"/>
              </w:rPr>
            </w:pPr>
            <w:r w:rsidRPr="00AC7A9E">
              <w:rPr>
                <w:rFonts w:ascii="Consolas" w:hAnsi="Consolas" w:hint="eastAsia"/>
                <w:strike/>
                <w:color w:val="000000"/>
                <w:sz w:val="20"/>
                <w:highlight w:val="white"/>
              </w:rPr>
              <w:t>int</w:t>
            </w:r>
          </w:p>
        </w:tc>
        <w:tc>
          <w:tcPr>
            <w:tcW w:w="4871" w:type="dxa"/>
            <w:shd w:val="clear" w:color="auto" w:fill="auto"/>
            <w:vAlign w:val="center"/>
          </w:tcPr>
          <w:p w:rsidR="00B63464" w:rsidRPr="00AC7A9E" w:rsidRDefault="00B63464">
            <w:pPr>
              <w:jc w:val="left"/>
              <w:rPr>
                <w:rFonts w:ascii="Consolas" w:hAnsi="Consolas"/>
                <w:strike/>
                <w:color w:val="000000"/>
                <w:sz w:val="20"/>
                <w:highlight w:val="white"/>
              </w:rPr>
            </w:pPr>
            <w:r w:rsidRPr="00AC7A9E">
              <w:rPr>
                <w:rFonts w:ascii="Consolas" w:hAnsi="Consolas"/>
                <w:strike/>
                <w:color w:val="000000"/>
                <w:sz w:val="20"/>
              </w:rPr>
              <w:t>Counts of Heat beat Pause</w:t>
            </w:r>
            <w:r w:rsidR="00AC7A9E" w:rsidRPr="00AC7A9E">
              <w:rPr>
                <w:rFonts w:ascii="Consolas" w:hAnsi="Consolas" w:hint="eastAsia"/>
                <w:strike/>
                <w:color w:val="000000"/>
                <w:sz w:val="20"/>
              </w:rPr>
              <w:t>(</w:t>
            </w:r>
            <w:r w:rsidR="00AC7A9E" w:rsidRPr="00AC7A9E">
              <w:rPr>
                <w:rFonts w:ascii="Consolas" w:hAnsi="Consolas"/>
                <w:strike/>
                <w:color w:val="000000"/>
                <w:sz w:val="20"/>
              </w:rPr>
              <w:t>Abandoned</w:t>
            </w:r>
            <w:r w:rsidR="00AC7A9E" w:rsidRPr="00AC7A9E">
              <w:rPr>
                <w:rFonts w:ascii="Consolas" w:hAnsi="Consolas" w:hint="eastAsia"/>
                <w:strike/>
                <w:color w:val="000000"/>
                <w:sz w:val="20"/>
              </w:rPr>
              <w:t>)</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apnea</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Deep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Mid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Light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duration</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Sleep duration(Unit:min)</w:t>
            </w:r>
          </w:p>
        </w:tc>
      </w:tr>
      <w:tr w:rsidR="00B63464" w:rsidTr="00B56164">
        <w:trPr>
          <w:trHeight w:val="332"/>
        </w:trPr>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times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Light sleep(Unit:min)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Mid sleep(Unit:min)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Deep sleep)(Unit:min)</w:t>
            </w:r>
          </w:p>
        </w:tc>
      </w:tr>
      <w:tr w:rsidR="00B63464" w:rsidTr="00B56164">
        <w:tc>
          <w:tcPr>
            <w:tcW w:w="2841" w:type="dxa"/>
            <w:shd w:val="clear" w:color="auto" w:fill="auto"/>
            <w:vAlign w:val="center"/>
          </w:tcPr>
          <w:p w:rsidR="00B63464" w:rsidRDefault="00DE3B59" w:rsidP="00222048">
            <w:pPr>
              <w:jc w:val="left"/>
              <w:rPr>
                <w:rFonts w:ascii="Consolas" w:hAnsi="Consolas"/>
                <w:color w:val="000000"/>
                <w:sz w:val="20"/>
                <w:highlight w:val="white"/>
              </w:rPr>
            </w:pPr>
            <w:r>
              <w:rPr>
                <w:rFonts w:ascii="Consolas" w:hAnsi="Consolas" w:hint="eastAsia"/>
                <w:color w:val="000000"/>
                <w:sz w:val="20"/>
                <w:highlight w:val="white"/>
              </w:rPr>
              <w:t>wakeAllTime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Apnea(Unit:seconds)</w:t>
            </w:r>
          </w:p>
        </w:tc>
      </w:tr>
      <w:tr w:rsidR="00B63464" w:rsidTr="00B56164">
        <w:tc>
          <w:tcPr>
            <w:tcW w:w="2841" w:type="dxa"/>
            <w:shd w:val="clear" w:color="auto" w:fill="auto"/>
            <w:vAlign w:val="center"/>
          </w:tcPr>
          <w:p w:rsidR="00B63464" w:rsidRPr="00EC494B" w:rsidRDefault="00B63464" w:rsidP="00222048">
            <w:pPr>
              <w:jc w:val="left"/>
              <w:rPr>
                <w:rFonts w:ascii="Consolas" w:hAnsi="Consolas"/>
                <w:strike/>
                <w:color w:val="000000"/>
                <w:sz w:val="20"/>
                <w:highlight w:val="white"/>
              </w:rPr>
            </w:pPr>
            <w:r w:rsidRPr="00EC494B">
              <w:rPr>
                <w:rFonts w:ascii="Consolas" w:hAnsi="Consolas" w:hint="eastAsia"/>
                <w:strike/>
                <w:color w:val="000000"/>
                <w:sz w:val="20"/>
                <w:highlight w:val="white"/>
              </w:rPr>
              <w:t>heartBeatPauseAllTime</w:t>
            </w:r>
          </w:p>
        </w:tc>
        <w:tc>
          <w:tcPr>
            <w:tcW w:w="811" w:type="dxa"/>
            <w:shd w:val="clear" w:color="auto" w:fill="auto"/>
            <w:vAlign w:val="center"/>
          </w:tcPr>
          <w:p w:rsidR="00B63464" w:rsidRPr="00EC494B" w:rsidRDefault="00B63464">
            <w:pPr>
              <w:jc w:val="left"/>
              <w:rPr>
                <w:rFonts w:ascii="Consolas" w:hAnsi="Consolas"/>
                <w:strike/>
                <w:color w:val="000000"/>
                <w:sz w:val="20"/>
                <w:highlight w:val="white"/>
              </w:rPr>
            </w:pPr>
            <w:r w:rsidRPr="00EC494B">
              <w:rPr>
                <w:rFonts w:ascii="Consolas" w:hAnsi="Consolas" w:hint="eastAsia"/>
                <w:strike/>
                <w:color w:val="000000"/>
                <w:sz w:val="20"/>
                <w:highlight w:val="white"/>
              </w:rPr>
              <w:t>int</w:t>
            </w:r>
          </w:p>
        </w:tc>
        <w:tc>
          <w:tcPr>
            <w:tcW w:w="4871" w:type="dxa"/>
            <w:shd w:val="clear" w:color="auto" w:fill="auto"/>
            <w:vAlign w:val="center"/>
          </w:tcPr>
          <w:p w:rsidR="00B63464" w:rsidRPr="00EC494B" w:rsidRDefault="00B63464">
            <w:pPr>
              <w:jc w:val="left"/>
              <w:rPr>
                <w:rFonts w:ascii="Consolas" w:hAnsi="Consolas"/>
                <w:strike/>
                <w:color w:val="000000"/>
                <w:sz w:val="20"/>
                <w:highlight w:val="white"/>
              </w:rPr>
            </w:pPr>
            <w:r w:rsidRPr="00EC494B">
              <w:rPr>
                <w:rFonts w:ascii="Consolas" w:hAnsi="Consolas"/>
                <w:strike/>
                <w:color w:val="000000"/>
                <w:sz w:val="20"/>
              </w:rPr>
              <w:t>Duration of heart beat pause)(Unit:seconds)</w:t>
            </w:r>
            <w:r w:rsidR="00EC494B">
              <w:rPr>
                <w:rFonts w:ascii="Consolas" w:hAnsi="Consolas" w:hint="eastAsia"/>
                <w:strike/>
                <w:color w:val="000000"/>
                <w:sz w:val="20"/>
              </w:rPr>
              <w:t>(</w:t>
            </w:r>
            <w:r w:rsidR="00EC494B">
              <w:t xml:space="preserve"> </w:t>
            </w:r>
            <w:r w:rsidR="00EC494B" w:rsidRPr="00EC494B">
              <w:rPr>
                <w:rFonts w:ascii="Consolas" w:hAnsi="Consolas"/>
                <w:strike/>
                <w:color w:val="000000"/>
                <w:sz w:val="20"/>
              </w:rPr>
              <w:t>Abandoned</w:t>
            </w:r>
            <w:r w:rsidR="00EC494B">
              <w:rPr>
                <w:rFonts w:ascii="Consolas" w:hAnsi="Consolas" w:hint="eastAsia"/>
                <w:strike/>
                <w:color w:val="000000"/>
                <w:sz w:val="20"/>
              </w:rPr>
              <w:t>)</w:t>
            </w:r>
          </w:p>
        </w:tc>
      </w:tr>
      <w:tr w:rsidR="00B63464" w:rsidTr="00B56164">
        <w:tc>
          <w:tcPr>
            <w:tcW w:w="2841" w:type="dxa"/>
            <w:shd w:val="clear" w:color="auto" w:fill="auto"/>
            <w:vAlign w:val="center"/>
          </w:tcPr>
          <w:p w:rsidR="00B63464" w:rsidRDefault="00651F11" w:rsidP="00222048">
            <w:pPr>
              <w:jc w:val="left"/>
              <w:rPr>
                <w:rFonts w:ascii="Consolas" w:hAnsi="Consolas"/>
                <w:color w:val="000000"/>
                <w:sz w:val="20"/>
                <w:highlight w:val="white"/>
              </w:rPr>
            </w:pPr>
            <w:r>
              <w:rPr>
                <w:rFonts w:ascii="Consolas" w:hAnsi="Consolas" w:hint="eastAsia"/>
                <w:color w:val="000000"/>
                <w:sz w:val="20"/>
                <w:highlight w:val="white"/>
              </w:rPr>
              <w:t>leaveBedAllTime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leaving bed(Unit:min)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breath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breath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tachycardia(Unit:seconds)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bradycardia(Unit:seconds)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sleepScore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rPr>
                <w:color w:val="333333"/>
              </w:rPr>
            </w:pPr>
            <w:r>
              <w:rPr>
                <w:rFonts w:hint="eastAsia"/>
                <w:color w:val="333333"/>
              </w:rPr>
              <w:t>Score</w:t>
            </w:r>
          </w:p>
          <w:p w:rsidR="00B63464" w:rsidRDefault="00B63464">
            <w:r>
              <w:rPr>
                <w:rFonts w:hint="eastAsia"/>
              </w:rPr>
              <w:t>90&gt;=score&lt;=100 Bravo!</w:t>
            </w:r>
          </w:p>
          <w:p w:rsidR="00B63464" w:rsidRDefault="00B63464">
            <w:r>
              <w:rPr>
                <w:rFonts w:hint="eastAsia"/>
              </w:rPr>
              <w:t>80&gt;=score&lt;90 Good!</w:t>
            </w:r>
          </w:p>
          <w:p w:rsidR="00B63464" w:rsidRDefault="00B63464">
            <w:r>
              <w:rPr>
                <w:rFonts w:hint="eastAsia"/>
              </w:rPr>
              <w:t>60&gt;=score&lt;80, average!</w:t>
            </w:r>
          </w:p>
          <w:p w:rsidR="00B63464" w:rsidRDefault="00B63464">
            <w:pPr>
              <w:jc w:val="left"/>
              <w:rPr>
                <w:rFonts w:ascii="Consolas" w:hAnsi="Consolas"/>
                <w:color w:val="000000"/>
                <w:sz w:val="20"/>
                <w:highlight w:val="white"/>
              </w:rPr>
            </w:pPr>
            <w:r>
              <w:rPr>
                <w:rFonts w:hint="eastAsia"/>
              </w:rPr>
              <w:t>score &lt;60 Bad</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float[]</w:t>
            </w:r>
          </w:p>
        </w:tc>
        <w:tc>
          <w:tcPr>
            <w:tcW w:w="4871" w:type="dxa"/>
            <w:shd w:val="clear" w:color="auto" w:fill="auto"/>
            <w:vAlign w:val="center"/>
          </w:tcPr>
          <w:p w:rsidR="00B63464" w:rsidRDefault="00B63464">
            <w:pPr>
              <w:rPr>
                <w:color w:val="333333"/>
              </w:rPr>
            </w:pPr>
            <w:r>
              <w:rPr>
                <w:rFonts w:hint="eastAsia"/>
                <w:color w:val="333333"/>
              </w:rPr>
              <w:t>Example:</w:t>
            </w:r>
          </w:p>
          <w:p w:rsidR="00B63464" w:rsidRDefault="00B63464">
            <w:pPr>
              <w:rPr>
                <w:color w:val="333333"/>
              </w:rPr>
            </w:pPr>
            <w:r>
              <w:rPr>
                <w:rFonts w:hint="eastAsia"/>
                <w:color w:val="333333"/>
              </w:rPr>
              <w:t>[0.212,1.231,2.111,0.212,1.231,2.111,....]</w:t>
            </w:r>
          </w:p>
          <w:p w:rsidR="00B63464" w:rsidRDefault="00471DD1">
            <w:pPr>
              <w:rPr>
                <w:color w:val="333333"/>
              </w:rPr>
            </w:pPr>
            <w:r>
              <w:rPr>
                <w:rFonts w:ascii="Consolas" w:hAnsi="Consolas" w:hint="eastAsia"/>
                <w:color w:val="000000"/>
                <w:sz w:val="20"/>
                <w:highlight w:val="white"/>
              </w:rPr>
              <w:t>0.5&gt;&amp;&gt;-0.1</w:t>
            </w:r>
            <w:r w:rsidR="00B63464">
              <w:rPr>
                <w:rFonts w:hint="eastAsia"/>
                <w:color w:val="333333"/>
              </w:rPr>
              <w:t>: awake</w:t>
            </w:r>
            <w:r w:rsidR="00B63464">
              <w:rPr>
                <w:rFonts w:hint="eastAsia"/>
                <w:color w:val="333333"/>
              </w:rPr>
              <w:br/>
            </w:r>
            <w:r>
              <w:rPr>
                <w:rFonts w:ascii="Consolas" w:hAnsi="Consolas" w:hint="eastAsia"/>
                <w:color w:val="000000"/>
                <w:sz w:val="20"/>
                <w:highlight w:val="white"/>
              </w:rPr>
              <w:t>1.5&gt;&amp;&gt;=0.5</w:t>
            </w:r>
            <w:r w:rsidR="00B63464">
              <w:rPr>
                <w:rFonts w:hint="eastAsia"/>
                <w:color w:val="333333"/>
              </w:rPr>
              <w:t>: light sleep</w:t>
            </w:r>
            <w:r w:rsidR="00B63464">
              <w:rPr>
                <w:rFonts w:hint="eastAsia"/>
                <w:color w:val="333333"/>
              </w:rPr>
              <w:br/>
            </w:r>
            <w:r>
              <w:rPr>
                <w:rFonts w:ascii="Consolas" w:hAnsi="Consolas" w:hint="eastAsia"/>
                <w:color w:val="000000"/>
                <w:sz w:val="20"/>
                <w:highlight w:val="white"/>
              </w:rPr>
              <w:t>2.5&gt;&amp;&gt;=1.5</w:t>
            </w:r>
            <w:r w:rsidR="00B63464">
              <w:rPr>
                <w:rFonts w:hint="eastAsia"/>
                <w:color w:val="333333"/>
              </w:rPr>
              <w:t>: moderate sleep</w:t>
            </w:r>
            <w:r w:rsidR="00B63464">
              <w:rPr>
                <w:rFonts w:hint="eastAsia"/>
                <w:color w:val="333333"/>
              </w:rPr>
              <w:br/>
            </w:r>
            <w:r>
              <w:rPr>
                <w:rFonts w:ascii="Consolas" w:hAnsi="Consolas" w:hint="eastAsia"/>
                <w:color w:val="000000"/>
                <w:sz w:val="20"/>
                <w:highlight w:val="white"/>
              </w:rPr>
              <w:t>3&gt;&amp;&gt;=2.5</w:t>
            </w:r>
            <w:r w:rsidR="00B63464">
              <w:rPr>
                <w:rFonts w:hint="eastAsia"/>
                <w:color w:val="333333"/>
              </w:rPr>
              <w:t>: deep sleep</w:t>
            </w:r>
          </w:p>
          <w:p w:rsidR="00B63464" w:rsidRDefault="00B63464">
            <w:pPr>
              <w:rPr>
                <w:color w:val="333333"/>
              </w:rPr>
            </w:pPr>
            <w:r>
              <w:rPr>
                <w:rFonts w:hint="eastAsia"/>
                <w:color w:val="333333"/>
              </w:rPr>
              <w:t>Drawing sleep curve (Unit:min)</w:t>
            </w:r>
          </w:p>
          <w:p w:rsidR="00B63464" w:rsidRDefault="00B63464">
            <w:pPr>
              <w:jc w:val="left"/>
              <w:rPr>
                <w:rFonts w:ascii="Consolas" w:hAnsi="Consolas"/>
                <w:color w:val="000000"/>
                <w:sz w:val="20"/>
                <w:highlight w:val="white"/>
              </w:rPr>
            </w:pPr>
            <w:r>
              <w:rPr>
                <w:noProof/>
              </w:rPr>
              <w:lastRenderedPageBreak/>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cstate="print"/>
                          <a:stretch>
                            <a:fillRect/>
                          </a:stretch>
                        </pic:blipFill>
                        <pic:spPr>
                          <a:xfrm>
                            <a:off x="0" y="0"/>
                            <a:ext cx="1709420" cy="2410460"/>
                          </a:xfrm>
                          <a:prstGeom prst="rect">
                            <a:avLst/>
                          </a:prstGeom>
                          <a:noFill/>
                          <a:ln w="9525">
                            <a:noFill/>
                          </a:ln>
                        </pic:spPr>
                      </pic:pic>
                    </a:graphicData>
                  </a:graphic>
                </wp:inline>
              </w:drawing>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lastRenderedPageBreak/>
              <w:t>sleepCurveStatusArray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breathRateStatusAry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heartRateStatusAry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rPr>
                <w:color w:val="333333"/>
              </w:rPr>
            </w:pPr>
            <w:r>
              <w:rPr>
                <w:rFonts w:hint="eastAsia"/>
                <w:color w:val="333333"/>
              </w:rPr>
              <w:t xml:space="preserve">Heart beat pause, </w:t>
            </w:r>
            <w:r>
              <w:rPr>
                <w:rFonts w:ascii="Consolas" w:hAnsi="Consolas" w:hint="eastAsia"/>
                <w:color w:val="000000"/>
                <w:sz w:val="20"/>
              </w:rPr>
              <w:t>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r>
              <w:rPr>
                <w:rFonts w:ascii="Consolas" w:hAnsi="Consolas"/>
                <w:color w:val="000000"/>
                <w:sz w:val="20"/>
                <w:highlight w:val="white"/>
              </w:rPr>
              <w:t>0</w:t>
            </w:r>
            <w:r>
              <w:rPr>
                <w:rFonts w:ascii="Consolas" w:hAnsi="Consolas" w:hint="eastAsia"/>
                <w:color w:val="000000"/>
                <w:sz w:val="20"/>
              </w:rPr>
              <w:t xml:space="preserve">: </w:t>
            </w:r>
            <w:r>
              <w:rPr>
                <w:rFonts w:ascii="Consolas" w:hAnsi="Consolas"/>
                <w:color w:val="000000"/>
                <w:sz w:val="20"/>
                <w:highlight w:val="white"/>
              </w:rPr>
              <w:t>nothing</w:t>
            </w:r>
            <w:r>
              <w:rPr>
                <w:rFonts w:hint="eastAsia"/>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w:t>
            </w:r>
            <w:r>
              <w:rPr>
                <w:rFonts w:ascii="Consolas" w:hAnsi="Consolas" w:hint="eastAsia"/>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leftBedStatusAry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pPr>
            <w:r>
              <w:rPr>
                <w:rFonts w:hint="eastAsia"/>
              </w:rPr>
              <w:t>Leave bed,</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pPr>
            <w:r>
              <w:t>0</w:t>
            </w:r>
            <w:r>
              <w:rPr>
                <w:rFonts w:hint="eastAsia"/>
              </w:rPr>
              <w:t>: nothing</w:t>
            </w:r>
          </w:p>
          <w:p w:rsidR="00B63464" w:rsidRDefault="00B63464">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turnOverStatusAry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pPr>
            <w:r>
              <w:t>Tur</w:t>
            </w:r>
            <w:r>
              <w:rPr>
                <w:rFonts w:hint="eastAsia"/>
              </w:rPr>
              <w:t>n over,</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pPr>
            <w:r>
              <w:rPr>
                <w:rFonts w:ascii="Consolas" w:hAnsi="Consolas" w:hint="eastAsia"/>
                <w:color w:val="000000"/>
                <w:sz w:val="20"/>
                <w:highlight w:val="white"/>
              </w:rPr>
              <w:t>[0,0,1,0,2]</w:t>
            </w:r>
            <w:r>
              <w:br/>
              <w:t> 0</w:t>
            </w:r>
            <w:r>
              <w:rPr>
                <w:rFonts w:hint="eastAsia"/>
              </w:rPr>
              <w:t>: nothing</w:t>
            </w:r>
          </w:p>
          <w:p w:rsidR="00B63464" w:rsidRDefault="00B63464">
            <w:pPr>
              <w:jc w:val="left"/>
              <w:rPr>
                <w:rFonts w:ascii="Consolas" w:hAnsi="Consolas"/>
                <w:color w:val="000000"/>
                <w:sz w:val="20"/>
                <w:highlight w:val="white"/>
              </w:rPr>
            </w:pPr>
            <w:r>
              <w:t>O</w:t>
            </w:r>
            <w:r>
              <w:rPr>
                <w:rFonts w:hint="eastAsia"/>
              </w:rPr>
              <w:t>ther: the times of turning over</w:t>
            </w:r>
          </w:p>
        </w:tc>
      </w:tr>
      <w:tr w:rsidR="00025E0E" w:rsidTr="00B56164">
        <w:tc>
          <w:tcPr>
            <w:tcW w:w="2841" w:type="dxa"/>
            <w:shd w:val="clear" w:color="auto" w:fill="auto"/>
            <w:vAlign w:val="center"/>
          </w:tcPr>
          <w:p w:rsidR="00025E0E" w:rsidRDefault="007561CD" w:rsidP="00222048">
            <w:pPr>
              <w:jc w:val="left"/>
              <w:rPr>
                <w:rFonts w:ascii="Consolas" w:hAnsi="Consolas"/>
                <w:color w:val="000000"/>
                <w:sz w:val="20"/>
                <w:highlight w:val="white"/>
              </w:rPr>
            </w:pPr>
            <w:r>
              <w:rPr>
                <w:rFonts w:ascii="Consolas" w:hAnsi="Consolas" w:hint="eastAsia"/>
                <w:color w:val="000000"/>
                <w:sz w:val="20"/>
                <w:highlight w:val="white"/>
              </w:rPr>
              <w:t>sleepState</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byte[]</w:t>
            </w:r>
          </w:p>
        </w:tc>
        <w:tc>
          <w:tcPr>
            <w:tcW w:w="4871" w:type="dxa"/>
            <w:shd w:val="clear" w:color="auto" w:fill="auto"/>
            <w:vAlign w:val="center"/>
          </w:tcPr>
          <w:p w:rsidR="00025E0E" w:rsidRDefault="00077AC2">
            <w:pPr>
              <w:jc w:val="left"/>
            </w:pPr>
            <w:r w:rsidRPr="00077AC2">
              <w:t>Analytical Sleep Status</w:t>
            </w:r>
          </w:p>
          <w:p w:rsidR="00222048" w:rsidRDefault="00222048">
            <w:pPr>
              <w:jc w:val="left"/>
            </w:pPr>
            <w:r w:rsidRPr="00222048">
              <w:t>0:awake, 1:</w:t>
            </w:r>
            <w:r w:rsidR="00207E20">
              <w:rPr>
                <w:rFonts w:hint="eastAsia"/>
              </w:rPr>
              <w:t xml:space="preserve">light </w:t>
            </w:r>
            <w:r w:rsidRPr="00222048">
              <w:t>Sleep, 2:</w:t>
            </w:r>
            <w:r w:rsidR="00207E20">
              <w:rPr>
                <w:rFonts w:hint="eastAsia"/>
              </w:rPr>
              <w:t xml:space="preserve">middle </w:t>
            </w:r>
            <w:r w:rsidR="00912616">
              <w:rPr>
                <w:rFonts w:hint="eastAsia"/>
              </w:rPr>
              <w:t>s</w:t>
            </w:r>
            <w:r w:rsidRPr="00222048">
              <w:t>leep, 3:</w:t>
            </w:r>
            <w:r w:rsidR="00207E20">
              <w:rPr>
                <w:rFonts w:hint="eastAsia"/>
              </w:rPr>
              <w:t xml:space="preserve">deep </w:t>
            </w:r>
            <w:r w:rsidR="00912616">
              <w:rPr>
                <w:rFonts w:hint="eastAsia"/>
              </w:rPr>
              <w:t>s</w:t>
            </w:r>
            <w:r w:rsidRPr="00222048">
              <w:t>leep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String</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rPr>
              <w:t>Algorithm version</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lastRenderedPageBreak/>
              <w:t>reportFlag</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md_sleep_time_decrease_scale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C60BA3" w:rsidTr="00B56164">
        <w:tc>
          <w:tcPr>
            <w:tcW w:w="2841" w:type="dxa"/>
            <w:shd w:val="clear" w:color="auto" w:fill="auto"/>
            <w:vAlign w:val="center"/>
          </w:tcPr>
          <w:p w:rsidR="00C60BA3" w:rsidRPr="009140FE" w:rsidRDefault="00C60BA3" w:rsidP="00222048">
            <w:pPr>
              <w:jc w:val="left"/>
              <w:rPr>
                <w:rFonts w:ascii="Consolas" w:hAnsi="Consolas"/>
                <w:strike/>
                <w:color w:val="000000"/>
                <w:sz w:val="20"/>
                <w:highlight w:val="white"/>
              </w:rPr>
            </w:pPr>
            <w:r w:rsidRPr="009140FE">
              <w:rPr>
                <w:rFonts w:ascii="Consolas" w:hAnsi="Consolas" w:hint="eastAsia"/>
                <w:strike/>
                <w:color w:val="000000"/>
                <w:sz w:val="20"/>
                <w:highlight w:val="white"/>
              </w:rPr>
              <w:t>md_heart_stop_decrease_scale</w:t>
            </w:r>
          </w:p>
        </w:tc>
        <w:tc>
          <w:tcPr>
            <w:tcW w:w="811" w:type="dxa"/>
            <w:shd w:val="clear" w:color="auto" w:fill="auto"/>
            <w:vAlign w:val="center"/>
          </w:tcPr>
          <w:p w:rsidR="00C60BA3" w:rsidRPr="009140FE" w:rsidRDefault="00C60BA3">
            <w:pPr>
              <w:jc w:val="left"/>
              <w:rPr>
                <w:rFonts w:ascii="Consolas" w:hAnsi="Consolas"/>
                <w:strike/>
                <w:color w:val="000000"/>
                <w:sz w:val="20"/>
                <w:highlight w:val="white"/>
              </w:rPr>
            </w:pPr>
            <w:r w:rsidRPr="009140FE">
              <w:rPr>
                <w:rFonts w:ascii="Consolas" w:hAnsi="Consolas" w:hint="eastAsia"/>
                <w:strike/>
                <w:color w:val="000000"/>
                <w:sz w:val="20"/>
                <w:highlight w:val="white"/>
              </w:rPr>
              <w:t>short</w:t>
            </w:r>
          </w:p>
        </w:tc>
        <w:tc>
          <w:tcPr>
            <w:tcW w:w="4871" w:type="dxa"/>
            <w:shd w:val="clear" w:color="auto" w:fill="auto"/>
            <w:vAlign w:val="center"/>
          </w:tcPr>
          <w:p w:rsidR="00C60BA3" w:rsidRPr="009140FE" w:rsidRDefault="00C60BA3">
            <w:pPr>
              <w:jc w:val="left"/>
              <w:rPr>
                <w:rFonts w:ascii="Consolas" w:hAnsi="Consolas"/>
                <w:strike/>
                <w:color w:val="000000"/>
                <w:sz w:val="20"/>
                <w:highlight w:val="white"/>
              </w:rPr>
            </w:pPr>
            <w:r w:rsidRPr="009140FE">
              <w:rPr>
                <w:rFonts w:ascii="Consolas" w:hAnsi="Consolas" w:hint="eastAsia"/>
                <w:strike/>
                <w:color w:val="000000"/>
                <w:sz w:val="20"/>
                <w:highlight w:val="white"/>
              </w:rPr>
              <w:t>Score Deduction:Score Deduction due to Heart beat stop</w:t>
            </w:r>
            <w:r w:rsidR="009140FE">
              <w:rPr>
                <w:rFonts w:ascii="Consolas" w:hAnsi="Consolas" w:hint="eastAsia"/>
                <w:strike/>
                <w:color w:val="000000"/>
                <w:sz w:val="20"/>
                <w:highlight w:val="white"/>
              </w:rPr>
              <w:t>(</w:t>
            </w:r>
            <w:r w:rsidR="009140FE" w:rsidRPr="009140FE">
              <w:rPr>
                <w:rFonts w:ascii="Consolas" w:hAnsi="Consolas"/>
                <w:strike/>
                <w:color w:val="000000"/>
                <w:sz w:val="20"/>
              </w:rPr>
              <w:t>Abandoned</w:t>
            </w:r>
            <w:r w:rsidR="009140FE">
              <w:rPr>
                <w:rFonts w:ascii="Consolas" w:hAnsi="Consolas" w:hint="eastAsia"/>
                <w:strike/>
                <w:color w:val="000000"/>
                <w:sz w:val="20"/>
                <w:highlight w:val="white"/>
              </w:rPr>
              <w: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md_heart_high_decrease_scale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heart beat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md_breath_low_decrease_scale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md_perc_effective_sleep_decrease_scale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w:t>
            </w:r>
            <w:r w:rsidRPr="00753984">
              <w:rPr>
                <w:rFonts w:ascii="Consolas" w:hAnsi="Consolas" w:hint="eastAsia"/>
                <w:color w:val="000000"/>
                <w:sz w:val="20"/>
                <w:highlight w:val="white"/>
              </w:rPr>
              <w:t>uction due to good sleeping (ratio of mi</w:t>
            </w:r>
            <w:r>
              <w:rPr>
                <w:rFonts w:ascii="Consolas" w:hAnsi="Consolas" w:hint="eastAsia"/>
                <w:color w:val="000000"/>
                <w:sz w:val="20"/>
                <w:highlight w:val="white"/>
              </w:rPr>
              <w:t>ddle sleep/deep sleep)</w:t>
            </w:r>
          </w:p>
        </w:tc>
      </w:tr>
    </w:tbl>
    <w:p w:rsidR="008C0C5C" w:rsidRDefault="002B42D4">
      <w:pPr>
        <w:pStyle w:val="2"/>
      </w:pPr>
      <w:bookmarkStart w:id="202" w:name="_SleepStatusType"/>
      <w:bookmarkStart w:id="203" w:name="_Toc153819486"/>
      <w:r>
        <w:rPr>
          <w:rFonts w:hint="eastAsia"/>
        </w:rPr>
        <w:t>SleepStatusType</w:t>
      </w:r>
      <w:bookmarkEnd w:id="203"/>
    </w:p>
    <w:p w:rsidR="008C0C5C" w:rsidRDefault="002B42D4">
      <w:pPr>
        <w:pStyle w:val="3"/>
        <w:rPr>
          <w:rFonts w:hint="default"/>
        </w:rPr>
      </w:pPr>
      <w:bookmarkStart w:id="204" w:name="_Toc153819487"/>
      <w:bookmarkEnd w:id="202"/>
      <w:r>
        <w:t>Description</w:t>
      </w:r>
      <w:bookmarkEnd w:id="204"/>
      <w:r w:rsidR="00BF4B49">
        <w:fldChar w:fldCharType="begin"/>
      </w:r>
      <w:r w:rsidR="00A5369C">
        <w:instrText>HYPERLINK "http://fanyi.baidu.com/?aldtype=23" \l "zh/en/javascript:void(0);" \o "添加到收藏夹"</w:instrText>
      </w:r>
      <w:r w:rsidR="00BF4B49">
        <w:fldChar w:fldCharType="end"/>
      </w:r>
    </w:p>
    <w:p w:rsidR="008C0C5C" w:rsidRDefault="002B42D4">
      <w:pPr>
        <w:pStyle w:val="a5"/>
        <w:widowControl/>
        <w:spacing w:before="0" w:after="0"/>
      </w:pPr>
      <w:r>
        <w:t xml:space="preserve">Status value of monitoring </w:t>
      </w:r>
    </w:p>
    <w:p w:rsidR="008C0C5C" w:rsidRDefault="002B42D4">
      <w:pPr>
        <w:pStyle w:val="3"/>
        <w:rPr>
          <w:rFonts w:ascii="微软雅黑" w:eastAsia="微软雅黑" w:hAnsi="微软雅黑" w:cs="微软雅黑" w:hint="default"/>
        </w:rPr>
      </w:pPr>
      <w:bookmarkStart w:id="205" w:name="_Toc153819488"/>
      <w:r>
        <w:t>Fields</w:t>
      </w:r>
      <w:bookmarkEnd w:id="205"/>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1884"/>
        <w:gridCol w:w="1377"/>
        <w:gridCol w:w="2883"/>
      </w:tblGrid>
      <w:tr w:rsidR="008C0C5C" w:rsidTr="00B25C71">
        <w:tc>
          <w:tcPr>
            <w:tcW w:w="237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8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137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8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lastRenderedPageBreak/>
              <w:t>SLEEP_OK</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0x00</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normal</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SLEEP_INIT</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init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0x02</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apnea</w:t>
            </w:r>
          </w:p>
        </w:tc>
      </w:tr>
      <w:tr w:rsidR="008C0C5C" w:rsidTr="00B25C71">
        <w:tc>
          <w:tcPr>
            <w:tcW w:w="2376" w:type="dxa"/>
            <w:shd w:val="clear" w:color="auto" w:fill="auto"/>
            <w:vAlign w:val="center"/>
          </w:tcPr>
          <w:p w:rsidR="008C0C5C" w:rsidRPr="00EA7E0F" w:rsidRDefault="002B42D4">
            <w:pPr>
              <w:jc w:val="left"/>
              <w:rPr>
                <w:rFonts w:ascii="Consolas" w:hAnsi="Consolas"/>
                <w:strike/>
                <w:color w:val="000000"/>
                <w:sz w:val="20"/>
                <w:highlight w:val="white"/>
              </w:rPr>
            </w:pPr>
            <w:r w:rsidRPr="00EA7E0F">
              <w:rPr>
                <w:rFonts w:ascii="Consolas" w:hAnsi="Consolas" w:hint="eastAsia"/>
                <w:strike/>
                <w:color w:val="000000"/>
                <w:sz w:val="20"/>
                <w:highlight w:val="white"/>
              </w:rPr>
              <w:t>SLEEP_H_STOP</w:t>
            </w:r>
          </w:p>
        </w:tc>
        <w:tc>
          <w:tcPr>
            <w:tcW w:w="1884" w:type="dxa"/>
            <w:shd w:val="clear" w:color="auto" w:fill="auto"/>
            <w:vAlign w:val="center"/>
          </w:tcPr>
          <w:p w:rsidR="008C0C5C" w:rsidRPr="00EA7E0F" w:rsidRDefault="002B42D4">
            <w:pPr>
              <w:jc w:val="left"/>
              <w:rPr>
                <w:rFonts w:ascii="Consolas" w:hAnsi="Consolas"/>
                <w:strike/>
                <w:color w:val="000000"/>
                <w:sz w:val="20"/>
                <w:highlight w:val="white"/>
              </w:rPr>
            </w:pPr>
            <w:r w:rsidRPr="00EA7E0F">
              <w:rPr>
                <w:rFonts w:ascii="Consolas" w:hAnsi="Consolas" w:hint="eastAsia"/>
                <w:strike/>
                <w:color w:val="000000"/>
                <w:sz w:val="20"/>
                <w:highlight w:val="white"/>
              </w:rPr>
              <w:t>byte</w:t>
            </w:r>
          </w:p>
        </w:tc>
        <w:tc>
          <w:tcPr>
            <w:tcW w:w="1377" w:type="dxa"/>
            <w:shd w:val="clear" w:color="auto" w:fill="auto"/>
            <w:vAlign w:val="center"/>
          </w:tcPr>
          <w:p w:rsidR="008C0C5C" w:rsidRPr="00EA7E0F" w:rsidRDefault="002B42D4">
            <w:pPr>
              <w:jc w:val="left"/>
              <w:rPr>
                <w:rFonts w:ascii="Consolas" w:hAnsi="Consolas"/>
                <w:strike/>
                <w:color w:val="000000"/>
                <w:sz w:val="20"/>
                <w:highlight w:val="white"/>
              </w:rPr>
            </w:pPr>
            <w:r w:rsidRPr="00EA7E0F">
              <w:rPr>
                <w:rFonts w:ascii="Consolas" w:hAnsi="Consolas" w:hint="eastAsia"/>
                <w:strike/>
                <w:color w:val="000000"/>
                <w:sz w:val="20"/>
                <w:highlight w:val="white"/>
              </w:rPr>
              <w:t>0x03</w:t>
            </w:r>
          </w:p>
        </w:tc>
        <w:tc>
          <w:tcPr>
            <w:tcW w:w="2883" w:type="dxa"/>
            <w:shd w:val="clear" w:color="auto" w:fill="auto"/>
            <w:vAlign w:val="center"/>
          </w:tcPr>
          <w:p w:rsidR="008C0C5C" w:rsidRPr="00EA7E0F" w:rsidRDefault="002B42D4">
            <w:pPr>
              <w:jc w:val="left"/>
              <w:rPr>
                <w:rFonts w:ascii="Consolas" w:hAnsi="Consolas"/>
                <w:strike/>
                <w:color w:val="000000"/>
                <w:sz w:val="20"/>
                <w:highlight w:val="white"/>
              </w:rPr>
            </w:pPr>
            <w:r w:rsidRPr="00EA7E0F">
              <w:rPr>
                <w:rFonts w:ascii="Consolas" w:hAnsi="Consolas" w:hint="eastAsia"/>
                <w:strike/>
                <w:color w:val="000000"/>
                <w:sz w:val="20"/>
                <w:highlight w:val="white"/>
              </w:rPr>
              <w:t>Heartbeat pause</w:t>
            </w:r>
            <w:r w:rsidR="00EA7E0F" w:rsidRPr="00EA7E0F">
              <w:rPr>
                <w:rFonts w:ascii="Consolas" w:hAnsi="Consolas" w:hint="eastAsia"/>
                <w:strike/>
                <w:color w:val="000000"/>
                <w:sz w:val="20"/>
                <w:highlight w:val="white"/>
              </w:rPr>
              <w:t>(</w:t>
            </w:r>
            <w:r w:rsidR="00EA7E0F" w:rsidRPr="00EA7E0F">
              <w:rPr>
                <w:rFonts w:ascii="Consolas" w:hAnsi="Consolas"/>
                <w:strike/>
                <w:color w:val="000000"/>
                <w:sz w:val="20"/>
              </w:rPr>
              <w:t>Abandoned</w:t>
            </w:r>
            <w:r w:rsidR="00EA7E0F" w:rsidRPr="00EA7E0F">
              <w:rPr>
                <w:rFonts w:ascii="Consolas" w:hAnsi="Consolas" w:hint="eastAsia"/>
                <w:strike/>
                <w:color w:val="000000"/>
                <w:sz w:val="20"/>
                <w:highlight w:val="white"/>
              </w:rPr>
              <w: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0x04</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0x05</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0x06</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0x07</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invalid</w:t>
            </w:r>
          </w:p>
        </w:tc>
      </w:tr>
    </w:tbl>
    <w:p w:rsidR="008C0C5C" w:rsidRDefault="008C0C5C">
      <w:pPr>
        <w:jc w:val="left"/>
        <w:rPr>
          <w:rFonts w:ascii="Consolas" w:hAnsi="Consolas"/>
          <w:color w:val="000000"/>
          <w:sz w:val="20"/>
          <w:highlight w:val="white"/>
        </w:rPr>
      </w:pPr>
    </w:p>
    <w:p w:rsidR="008C0C5C" w:rsidRDefault="008C0C5C"/>
    <w:p w:rsidR="00EA4A03" w:rsidRDefault="00EA4A03" w:rsidP="00EA4A03">
      <w:pPr>
        <w:pStyle w:val="2"/>
      </w:pPr>
      <w:bookmarkStart w:id="206" w:name="_Toc44957357"/>
      <w:bookmarkStart w:id="207" w:name="_Toc153819489"/>
      <w:r w:rsidRPr="008E5560">
        <w:t>OnlineStateListener</w:t>
      </w:r>
      <w:bookmarkEnd w:id="206"/>
      <w:bookmarkEnd w:id="207"/>
    </w:p>
    <w:p w:rsidR="0006668A" w:rsidRDefault="00BC483E" w:rsidP="0006668A">
      <w:pPr>
        <w:pStyle w:val="3"/>
        <w:rPr>
          <w:rFonts w:hint="default"/>
        </w:rPr>
      </w:pPr>
      <w:bookmarkStart w:id="208" w:name="_Toc153819490"/>
      <w:r w:rsidRPr="00BC483E">
        <w:t>Interface Introduction</w:t>
      </w:r>
      <w:bookmarkEnd w:id="208"/>
    </w:p>
    <w:p w:rsidR="0006668A" w:rsidRDefault="008D268E" w:rsidP="0006668A">
      <w:pPr>
        <w:ind w:firstLine="420"/>
      </w:pPr>
      <w:r w:rsidRPr="008D268E">
        <w:t>Device online status monitoring</w:t>
      </w:r>
    </w:p>
    <w:p w:rsidR="0006668A" w:rsidRDefault="00D80E4E" w:rsidP="0006668A">
      <w:pPr>
        <w:pStyle w:val="3"/>
        <w:rPr>
          <w:rFonts w:hint="default"/>
        </w:rPr>
      </w:pPr>
      <w:bookmarkStart w:id="209" w:name="_Toc153819491"/>
      <w:r w:rsidRPr="00D80E4E">
        <w:t>Method description</w:t>
      </w:r>
      <w:bookmarkEnd w:id="209"/>
    </w:p>
    <w:p w:rsidR="0006668A" w:rsidRPr="00531A3E" w:rsidRDefault="0006668A" w:rsidP="0006668A">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onlineStateChanged(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onlineState</w:t>
      </w:r>
      <w:r>
        <w:rPr>
          <w:rFonts w:ascii="Consolas" w:hAnsi="Consolas" w:cs="Consolas"/>
          <w:color w:val="000000"/>
          <w:kern w:val="0"/>
          <w:sz w:val="24"/>
        </w:rPr>
        <w:t>);</w:t>
      </w:r>
    </w:p>
    <w:p w:rsidR="00A84B3B" w:rsidRDefault="0006668A">
      <w:pPr>
        <w:rPr>
          <w:rFonts w:ascii="宋体" w:hAnsi="宋体" w:cs="宋体"/>
          <w:szCs w:val="21"/>
        </w:rPr>
      </w:pPr>
      <w:r>
        <w:rPr>
          <w:rFonts w:ascii="Consolas" w:hAnsi="Consolas" w:cs="Consolas"/>
          <w:color w:val="6A3E3E"/>
          <w:kern w:val="0"/>
          <w:sz w:val="24"/>
        </w:rPr>
        <w:t>onlineState</w:t>
      </w:r>
      <w:r>
        <w:rPr>
          <w:rFonts w:ascii="Consolas" w:hAnsi="Consolas" w:cs="Consolas" w:hint="eastAsia"/>
          <w:color w:val="6A3E3E"/>
          <w:kern w:val="0"/>
          <w:sz w:val="24"/>
        </w:rPr>
        <w:t>：</w:t>
      </w:r>
      <w:r w:rsidR="00593DAE" w:rsidRPr="00593DAE">
        <w:rPr>
          <w:rFonts w:ascii="宋体" w:hAnsi="宋体" w:cs="宋体"/>
          <w:szCs w:val="21"/>
        </w:rPr>
        <w:t>0: offline 1: online 0xFF: unknown state</w:t>
      </w:r>
    </w:p>
    <w:p w:rsidR="002B51F6" w:rsidRDefault="002B51F6">
      <w:pPr>
        <w:rPr>
          <w:rFonts w:ascii="宋体" w:hAnsi="宋体" w:cs="宋体"/>
          <w:szCs w:val="21"/>
        </w:rPr>
      </w:pPr>
    </w:p>
    <w:p w:rsidR="004023ED" w:rsidRDefault="004023ED" w:rsidP="004023ED">
      <w:pPr>
        <w:pStyle w:val="2"/>
      </w:pPr>
      <w:bookmarkStart w:id="210" w:name="_Toc44957360"/>
      <w:bookmarkStart w:id="211" w:name="_Toc153819492"/>
      <w:r w:rsidRPr="004F592A">
        <w:t>SleepReportUploadState</w:t>
      </w:r>
      <w:r>
        <w:rPr>
          <w:rFonts w:hint="eastAsia"/>
        </w:rPr>
        <w:t>Listener</w:t>
      </w:r>
      <w:bookmarkEnd w:id="210"/>
      <w:bookmarkEnd w:id="211"/>
    </w:p>
    <w:p w:rsidR="004023ED" w:rsidRDefault="007D1788" w:rsidP="004023ED">
      <w:pPr>
        <w:pStyle w:val="3"/>
        <w:rPr>
          <w:rFonts w:hint="default"/>
        </w:rPr>
      </w:pPr>
      <w:bookmarkStart w:id="212" w:name="_Toc153819493"/>
      <w:r w:rsidRPr="00BC483E">
        <w:t>Interface Introduction</w:t>
      </w:r>
      <w:bookmarkEnd w:id="212"/>
    </w:p>
    <w:p w:rsidR="004023ED" w:rsidRDefault="00230D33" w:rsidP="004023ED">
      <w:pPr>
        <w:ind w:firstLine="420"/>
      </w:pPr>
      <w:r w:rsidRPr="00230D33">
        <w:t>Sleep report upload status monitoring</w:t>
      </w:r>
    </w:p>
    <w:p w:rsidR="004023ED" w:rsidRDefault="003D38D3" w:rsidP="004023ED">
      <w:pPr>
        <w:pStyle w:val="3"/>
        <w:rPr>
          <w:rFonts w:hint="default"/>
        </w:rPr>
      </w:pPr>
      <w:bookmarkStart w:id="213" w:name="_Toc153819494"/>
      <w:r w:rsidRPr="00D80E4E">
        <w:t>Method description</w:t>
      </w:r>
      <w:bookmarkEnd w:id="213"/>
    </w:p>
    <w:p w:rsidR="004023ED" w:rsidRDefault="004023ED" w:rsidP="004023ED">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state</w:t>
      </w:r>
      <w:r>
        <w:rPr>
          <w:rFonts w:ascii="Consolas" w:hAnsi="Consolas" w:cs="Consolas"/>
          <w:color w:val="000000"/>
          <w:kern w:val="0"/>
          <w:sz w:val="24"/>
        </w:rPr>
        <w:t>);</w:t>
      </w:r>
    </w:p>
    <w:p w:rsidR="004023ED" w:rsidRDefault="004023ED" w:rsidP="004023ED">
      <w:pPr>
        <w:tabs>
          <w:tab w:val="left" w:pos="1478"/>
        </w:tabs>
        <w:autoSpaceDE w:val="0"/>
        <w:autoSpaceDN w:val="0"/>
        <w:adjustRightInd w:val="0"/>
        <w:jc w:val="left"/>
        <w:rPr>
          <w:rFonts w:ascii="Consolas" w:hAnsi="Consolas" w:cs="Consolas"/>
          <w:color w:val="6A3E3E"/>
          <w:kern w:val="0"/>
          <w:sz w:val="24"/>
        </w:rPr>
      </w:pPr>
    </w:p>
    <w:p w:rsidR="004023ED" w:rsidRPr="00C93ACD" w:rsidRDefault="004023ED" w:rsidP="004023ED">
      <w:pPr>
        <w:tabs>
          <w:tab w:val="left" w:pos="1478"/>
        </w:tabs>
        <w:autoSpaceDE w:val="0"/>
        <w:autoSpaceDN w:val="0"/>
        <w:adjustRightInd w:val="0"/>
        <w:jc w:val="left"/>
        <w:rPr>
          <w:rFonts w:ascii="Consolas" w:hAnsi="Consolas" w:cs="Consolas"/>
          <w:kern w:val="0"/>
          <w:sz w:val="24"/>
        </w:rPr>
      </w:pPr>
      <w:r>
        <w:rPr>
          <w:rFonts w:ascii="Consolas" w:hAnsi="Consolas" w:cs="Consolas" w:hint="eastAsia"/>
          <w:color w:val="6A3E3E"/>
          <w:kern w:val="0"/>
          <w:sz w:val="24"/>
        </w:rPr>
        <w:t>s</w:t>
      </w:r>
      <w:r>
        <w:rPr>
          <w:rFonts w:ascii="Consolas" w:hAnsi="Consolas" w:cs="Consolas"/>
          <w:color w:val="6A3E3E"/>
          <w:kern w:val="0"/>
          <w:sz w:val="24"/>
        </w:rPr>
        <w:t>tate</w:t>
      </w:r>
      <w:r>
        <w:rPr>
          <w:rFonts w:ascii="Consolas" w:hAnsi="Consolas" w:cs="Consolas" w:hint="eastAsia"/>
          <w:color w:val="6A3E3E"/>
          <w:kern w:val="0"/>
          <w:sz w:val="24"/>
        </w:rPr>
        <w:t>：</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0: No data (no need to wait any longer)</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1: ready</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2: syncing</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3: uploading</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4: Upload failed (no need to wait any longer)</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lastRenderedPageBreak/>
        <w:t>5: Successful upload</w:t>
      </w:r>
    </w:p>
    <w:p w:rsidR="004023ED" w:rsidRDefault="003D441B" w:rsidP="003D441B">
      <w:pPr>
        <w:rPr>
          <w:rFonts w:ascii="宋体" w:hAnsi="宋体" w:cs="宋体"/>
          <w:snapToGrid w:val="0"/>
          <w:szCs w:val="21"/>
        </w:rPr>
      </w:pPr>
      <w:r w:rsidRPr="003D441B">
        <w:rPr>
          <w:rFonts w:ascii="宋体" w:hAnsi="宋体" w:cs="宋体"/>
          <w:snapToGrid w:val="0"/>
          <w:szCs w:val="21"/>
        </w:rPr>
        <w:t>6: End of upload</w:t>
      </w:r>
    </w:p>
    <w:p w:rsidR="003D29F2" w:rsidRDefault="003D29F2" w:rsidP="003D441B">
      <w:pPr>
        <w:rPr>
          <w:rFonts w:ascii="宋体" w:hAnsi="宋体" w:cs="宋体"/>
          <w:snapToGrid w:val="0"/>
          <w:szCs w:val="21"/>
        </w:rPr>
      </w:pPr>
    </w:p>
    <w:p w:rsidR="00E511B7" w:rsidRDefault="00E511B7" w:rsidP="004023ED">
      <w:pPr>
        <w:rPr>
          <w:rFonts w:ascii="宋体" w:hAnsi="宋体" w:cs="宋体"/>
          <w:snapToGrid w:val="0"/>
          <w:szCs w:val="21"/>
        </w:rPr>
      </w:pPr>
      <w:r w:rsidRPr="00E511B7">
        <w:rPr>
          <w:rFonts w:ascii="宋体" w:hAnsi="宋体" w:cs="宋体"/>
          <w:snapToGrid w:val="0"/>
          <w:szCs w:val="21"/>
        </w:rPr>
        <w:t>note:</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0, subsequent content is invalid</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1, indicating that the device has started the upload process, the subsequent content is invalid</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2. It indicates that the device starts to synchronously monitor the device data process, and the subsequent content is invalid</w:t>
      </w:r>
    </w:p>
    <w:p w:rsidR="004023ED" w:rsidRPr="003F341C" w:rsidRDefault="00A56A1F" w:rsidP="00A56A1F">
      <w:pPr>
        <w:rPr>
          <w:rFonts w:ascii="宋体" w:hAnsi="宋体" w:cs="宋体"/>
          <w:color w:val="FF0000"/>
          <w:szCs w:val="21"/>
        </w:rPr>
      </w:pPr>
      <w:r w:rsidRPr="00A56A1F">
        <w:rPr>
          <w:rFonts w:ascii="宋体" w:hAnsi="宋体" w:cs="宋体"/>
          <w:snapToGrid w:val="0"/>
          <w:color w:val="FF0000"/>
          <w:szCs w:val="21"/>
        </w:rPr>
        <w:t>Process description: The entire upload task starts in the preparation state (1) and ends in the end state (6)</w:t>
      </w:r>
      <w:r w:rsidR="004023ED" w:rsidRPr="003F341C">
        <w:rPr>
          <w:rFonts w:ascii="宋体" w:hAnsi="宋体" w:cs="宋体" w:hint="eastAsia"/>
          <w:snapToGrid w:val="0"/>
          <w:color w:val="FF0000"/>
          <w:szCs w:val="21"/>
        </w:rPr>
        <w:t xml:space="preserve"> </w:t>
      </w:r>
    </w:p>
    <w:p w:rsidR="002B51F6" w:rsidRDefault="002B51F6"/>
    <w:p w:rsidR="00093B8F" w:rsidRDefault="00093B8F" w:rsidP="00093B8F">
      <w:pPr>
        <w:pStyle w:val="2"/>
      </w:pPr>
      <w:bookmarkStart w:id="214" w:name="_RealtimeDataListener"/>
      <w:bookmarkStart w:id="215" w:name="_Toc45211562"/>
      <w:bookmarkStart w:id="216" w:name="_Toc153819495"/>
      <w:bookmarkEnd w:id="214"/>
      <w:r w:rsidRPr="00D62415">
        <w:t>RealtimeDataListener</w:t>
      </w:r>
      <w:bookmarkEnd w:id="215"/>
      <w:bookmarkEnd w:id="216"/>
    </w:p>
    <w:p w:rsidR="00093B8F" w:rsidRDefault="00093B8F" w:rsidP="00093B8F">
      <w:pPr>
        <w:pStyle w:val="3"/>
        <w:rPr>
          <w:rFonts w:hint="default"/>
        </w:rPr>
      </w:pPr>
      <w:bookmarkStart w:id="217" w:name="_Toc153819496"/>
      <w:r w:rsidRPr="00BC483E">
        <w:t>Interface Introduction</w:t>
      </w:r>
      <w:bookmarkEnd w:id="217"/>
    </w:p>
    <w:p w:rsidR="00093B8F" w:rsidRDefault="009552C3" w:rsidP="00093B8F">
      <w:pPr>
        <w:ind w:firstLine="420"/>
      </w:pPr>
      <w:r w:rsidRPr="009552C3">
        <w:t>Real-time data monitoring</w:t>
      </w:r>
    </w:p>
    <w:p w:rsidR="00093B8F" w:rsidRDefault="00B52765" w:rsidP="00093B8F">
      <w:pPr>
        <w:pStyle w:val="3"/>
        <w:rPr>
          <w:rFonts w:hint="default"/>
        </w:rPr>
      </w:pPr>
      <w:bookmarkStart w:id="218" w:name="_Toc153819497"/>
      <w:r w:rsidRPr="00D80E4E">
        <w:t>Method description</w:t>
      </w:r>
      <w:bookmarkEnd w:id="218"/>
    </w:p>
    <w:p w:rsidR="00093B8F" w:rsidRDefault="00093B8F" w:rsidP="00093B8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hyperlink w:anchor="_RealTimeData_1" w:history="1">
        <w:r w:rsidRPr="00DF7B6E">
          <w:rPr>
            <w:rStyle w:val="a7"/>
            <w:rFonts w:ascii="Consolas" w:hAnsi="Consolas" w:cs="Consolas"/>
            <w:kern w:val="0"/>
            <w:sz w:val="24"/>
          </w:rPr>
          <w:t>RealTimeData</w:t>
        </w:r>
      </w:hyperlink>
      <w:r>
        <w:rPr>
          <w:rFonts w:ascii="Consolas" w:hAnsi="Consolas" w:cs="Consolas"/>
          <w:color w:val="000000"/>
          <w:kern w:val="0"/>
          <w:sz w:val="24"/>
        </w:rPr>
        <w:t xml:space="preserve"> </w:t>
      </w:r>
      <w:r>
        <w:rPr>
          <w:rFonts w:ascii="Consolas" w:hAnsi="Consolas" w:cs="Consolas"/>
          <w:color w:val="6A3E3E"/>
          <w:kern w:val="0"/>
          <w:sz w:val="24"/>
        </w:rPr>
        <w:t>realTimeData</w:t>
      </w:r>
      <w:r>
        <w:rPr>
          <w:rFonts w:ascii="Consolas" w:hAnsi="Consolas" w:cs="Consolas"/>
          <w:color w:val="000000"/>
          <w:kern w:val="0"/>
          <w:sz w:val="24"/>
        </w:rPr>
        <w:t>);</w:t>
      </w:r>
    </w:p>
    <w:p w:rsidR="00093B8F" w:rsidRDefault="00093B8F" w:rsidP="00093B8F">
      <w:pPr>
        <w:rPr>
          <w:rFonts w:ascii="Consolas" w:hAnsi="Consolas" w:cs="Consolas"/>
          <w:color w:val="000000"/>
          <w:kern w:val="0"/>
          <w:sz w:val="24"/>
        </w:rPr>
      </w:pPr>
      <w:r>
        <w:rPr>
          <w:rFonts w:ascii="Consolas" w:hAnsi="Consolas" w:cs="Consolas"/>
          <w:color w:val="6A3E3E"/>
          <w:kern w:val="0"/>
          <w:sz w:val="24"/>
        </w:rPr>
        <w:t>realTimeData</w:t>
      </w:r>
      <w:r>
        <w:rPr>
          <w:rFonts w:ascii="Consolas" w:hAnsi="Consolas" w:cs="Consolas" w:hint="eastAsia"/>
          <w:color w:val="6A3E3E"/>
          <w:kern w:val="0"/>
          <w:sz w:val="24"/>
        </w:rPr>
        <w:t>：</w:t>
      </w:r>
      <w:r w:rsidR="00652FF3" w:rsidRPr="00652FF3">
        <w:rPr>
          <w:rFonts w:ascii="宋体" w:hAnsi="宋体" w:cs="宋体"/>
          <w:szCs w:val="21"/>
        </w:rPr>
        <w:t>Real-time data reported by the device, including heart rate and breath rate, etc.</w:t>
      </w:r>
      <w:r w:rsidR="00652FF3" w:rsidRPr="00652FF3">
        <w:rPr>
          <w:rFonts w:ascii="Consolas" w:hAnsi="Consolas"/>
          <w:color w:val="000000"/>
          <w:sz w:val="20"/>
        </w:rPr>
        <w:t xml:space="preserve"> </w:t>
      </w:r>
      <w:r w:rsidR="00652FF3">
        <w:rPr>
          <w:rFonts w:ascii="Consolas" w:hAnsi="Consolas"/>
          <w:color w:val="000000"/>
          <w:sz w:val="20"/>
        </w:rPr>
        <w:t>refer to</w:t>
      </w:r>
      <w:r>
        <w:rPr>
          <w:rFonts w:ascii="宋体" w:hAnsi="宋体" w:cs="宋体" w:hint="eastAsia"/>
          <w:szCs w:val="21"/>
        </w:rPr>
        <w:t>：</w:t>
      </w:r>
      <w:hyperlink w:anchor="_RealTimeData_1" w:history="1">
        <w:r w:rsidRPr="00DF7B6E">
          <w:rPr>
            <w:rStyle w:val="a7"/>
            <w:rFonts w:ascii="Consolas" w:hAnsi="Consolas" w:cs="Consolas"/>
            <w:kern w:val="0"/>
            <w:sz w:val="24"/>
          </w:rPr>
          <w:t>RealTimeData</w:t>
        </w:r>
      </w:hyperlink>
    </w:p>
    <w:p w:rsidR="00093B8F" w:rsidRDefault="00093B8F" w:rsidP="00093B8F">
      <w:pPr>
        <w:pStyle w:val="2"/>
        <w:rPr>
          <w:szCs w:val="20"/>
        </w:rPr>
      </w:pPr>
      <w:bookmarkStart w:id="219" w:name="_RealtimeSleepStateListener"/>
      <w:bookmarkStart w:id="220" w:name="_Toc45211565"/>
      <w:bookmarkStart w:id="221" w:name="_Toc153819498"/>
      <w:bookmarkEnd w:id="219"/>
      <w:r w:rsidRPr="00706B56">
        <w:rPr>
          <w:szCs w:val="20"/>
        </w:rPr>
        <w:t>RealtimeSleepStateListener</w:t>
      </w:r>
      <w:bookmarkEnd w:id="220"/>
      <w:bookmarkEnd w:id="221"/>
    </w:p>
    <w:p w:rsidR="00093B8F" w:rsidRDefault="000578A6" w:rsidP="00093B8F">
      <w:pPr>
        <w:pStyle w:val="3"/>
        <w:rPr>
          <w:rFonts w:hint="default"/>
        </w:rPr>
      </w:pPr>
      <w:bookmarkStart w:id="222" w:name="_Toc153819499"/>
      <w:r w:rsidRPr="00BC483E">
        <w:t>Interface Introduction</w:t>
      </w:r>
      <w:bookmarkEnd w:id="222"/>
    </w:p>
    <w:p w:rsidR="00093B8F" w:rsidRDefault="00727167" w:rsidP="00093B8F">
      <w:pPr>
        <w:ind w:firstLine="420"/>
      </w:pPr>
      <w:r w:rsidRPr="00727167">
        <w:t>Real-time sleep state monitoring</w:t>
      </w:r>
    </w:p>
    <w:p w:rsidR="00093B8F" w:rsidRDefault="0044165A" w:rsidP="00093B8F">
      <w:pPr>
        <w:pStyle w:val="3"/>
        <w:rPr>
          <w:rFonts w:hint="default"/>
        </w:rPr>
      </w:pPr>
      <w:bookmarkStart w:id="223" w:name="_Toc153819500"/>
      <w:r w:rsidRPr="00D80E4E">
        <w:t>Method description</w:t>
      </w:r>
      <w:bookmarkEnd w:id="223"/>
    </w:p>
    <w:p w:rsidR="00093B8F" w:rsidRDefault="00093B8F" w:rsidP="00093B8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hyperlink w:anchor="_SleepState_1" w:history="1">
        <w:r w:rsidRPr="000A7700">
          <w:rPr>
            <w:rStyle w:val="a7"/>
            <w:rFonts w:ascii="Consolas" w:hAnsi="Consolas" w:cs="Consolas" w:hint="eastAsia"/>
            <w:kern w:val="0"/>
            <w:sz w:val="24"/>
          </w:rPr>
          <w:t>SleepState</w:t>
        </w:r>
      </w:hyperlink>
      <w:r>
        <w:rPr>
          <w:rFonts w:ascii="Consolas" w:hAnsi="Consolas" w:cs="Consolas"/>
          <w:color w:val="000000"/>
          <w:kern w:val="0"/>
          <w:sz w:val="24"/>
        </w:rPr>
        <w:t xml:space="preserve"> </w:t>
      </w:r>
      <w:r>
        <w:rPr>
          <w:rFonts w:ascii="Consolas" w:hAnsi="Consolas" w:cs="Consolas" w:hint="eastAsia"/>
          <w:color w:val="6A3E3E"/>
          <w:kern w:val="0"/>
          <w:sz w:val="24"/>
        </w:rPr>
        <w:t>sleepState</w:t>
      </w:r>
      <w:r>
        <w:rPr>
          <w:rFonts w:ascii="Consolas" w:hAnsi="Consolas" w:cs="Consolas"/>
          <w:color w:val="000000"/>
          <w:kern w:val="0"/>
          <w:sz w:val="24"/>
        </w:rPr>
        <w:t>);</w:t>
      </w:r>
    </w:p>
    <w:p w:rsidR="00093B8F" w:rsidRDefault="00093B8F" w:rsidP="00093B8F">
      <w:pPr>
        <w:rPr>
          <w:rFonts w:hint="eastAsia"/>
        </w:rPr>
      </w:pPr>
      <w:r>
        <w:rPr>
          <w:rFonts w:ascii="Consolas" w:hAnsi="Consolas" w:cs="Consolas" w:hint="eastAsia"/>
          <w:color w:val="6A3E3E"/>
          <w:kern w:val="0"/>
          <w:sz w:val="24"/>
        </w:rPr>
        <w:t>sleepState</w:t>
      </w:r>
      <w:r>
        <w:rPr>
          <w:rFonts w:ascii="Consolas" w:hAnsi="Consolas" w:cs="Consolas" w:hint="eastAsia"/>
          <w:color w:val="6A3E3E"/>
          <w:kern w:val="0"/>
          <w:sz w:val="24"/>
        </w:rPr>
        <w:t>：</w:t>
      </w:r>
      <w:r w:rsidR="00EC6463" w:rsidRPr="00EC6463">
        <w:rPr>
          <w:rFonts w:ascii="宋体" w:hAnsi="宋体" w:cs="宋体"/>
          <w:szCs w:val="21"/>
        </w:rPr>
        <w:t>The real-time sleep status reported by the device</w:t>
      </w:r>
      <w:r w:rsidR="00EC6463">
        <w:rPr>
          <w:rFonts w:ascii="宋体" w:hAnsi="宋体" w:cs="宋体" w:hint="eastAsia"/>
          <w:szCs w:val="21"/>
        </w:rPr>
        <w:t xml:space="preserve"> </w:t>
      </w:r>
      <w:r w:rsidR="00EC6463">
        <w:rPr>
          <w:rFonts w:ascii="Consolas" w:hAnsi="Consolas"/>
          <w:color w:val="000000"/>
          <w:sz w:val="20"/>
        </w:rPr>
        <w:t>refer to</w:t>
      </w:r>
      <w:r>
        <w:rPr>
          <w:rFonts w:ascii="宋体" w:hAnsi="宋体" w:cs="宋体" w:hint="eastAsia"/>
          <w:szCs w:val="21"/>
        </w:rPr>
        <w:t>：</w:t>
      </w:r>
      <w:hyperlink w:anchor="_SleepState_1" w:history="1">
        <w:r w:rsidRPr="000A7700">
          <w:rPr>
            <w:rStyle w:val="a7"/>
            <w:rFonts w:ascii="Consolas" w:hAnsi="Consolas" w:cs="Consolas" w:hint="eastAsia"/>
            <w:kern w:val="0"/>
            <w:sz w:val="24"/>
          </w:rPr>
          <w:t>SleepState</w:t>
        </w:r>
      </w:hyperlink>
    </w:p>
    <w:p w:rsidR="001F6377" w:rsidRDefault="001F6377" w:rsidP="001F6377">
      <w:pPr>
        <w:pStyle w:val="2"/>
      </w:pPr>
      <w:bookmarkStart w:id="224" w:name="_Toc153812943"/>
      <w:bookmarkStart w:id="225" w:name="_Toc153819501"/>
      <w:r w:rsidRPr="000D6AAC">
        <w:t>MICStateListener</w:t>
      </w:r>
      <w:bookmarkEnd w:id="224"/>
      <w:bookmarkEnd w:id="225"/>
    </w:p>
    <w:p w:rsidR="001F6377" w:rsidRDefault="004748F5" w:rsidP="001F6377">
      <w:pPr>
        <w:pStyle w:val="3"/>
      </w:pPr>
      <w:bookmarkStart w:id="226" w:name="_Toc153819502"/>
      <w:r>
        <w:t>Interface Introduction</w:t>
      </w:r>
      <w:bookmarkEnd w:id="226"/>
    </w:p>
    <w:p w:rsidR="001F6377" w:rsidRDefault="001F6377" w:rsidP="001F6377">
      <w:pPr>
        <w:ind w:firstLine="420"/>
        <w:rPr>
          <w:rFonts w:hint="eastAsia"/>
        </w:rPr>
      </w:pPr>
      <w:r>
        <w:rPr>
          <w:rFonts w:hint="eastAsia"/>
        </w:rPr>
        <w:lastRenderedPageBreak/>
        <w:t>MIC</w:t>
      </w:r>
      <w:r w:rsidR="00BC21C6" w:rsidRPr="00BC21C6">
        <w:t xml:space="preserve"> module status monitoring</w:t>
      </w:r>
    </w:p>
    <w:p w:rsidR="001F6377" w:rsidRDefault="00CB3DF9" w:rsidP="001F6377">
      <w:pPr>
        <w:pStyle w:val="3"/>
      </w:pPr>
      <w:bookmarkStart w:id="227" w:name="_Toc153819503"/>
      <w:r>
        <w:t>Method description</w:t>
      </w:r>
      <w:bookmarkEnd w:id="227"/>
    </w:p>
    <w:p w:rsidR="001F6377" w:rsidRDefault="001F6377" w:rsidP="001F6377">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hyperlink w:anchor="_MICState" w:history="1">
        <w:r>
          <w:rPr>
            <w:rStyle w:val="a7"/>
            <w:rFonts w:ascii="Consolas" w:hAnsi="Consolas" w:cs="Consolas" w:hint="eastAsia"/>
            <w:kern w:val="0"/>
            <w:sz w:val="24"/>
          </w:rPr>
          <w:t>MIC</w:t>
        </w:r>
        <w:r w:rsidRPr="000A7700">
          <w:rPr>
            <w:rStyle w:val="a7"/>
            <w:rFonts w:ascii="Consolas" w:hAnsi="Consolas" w:cs="Consolas" w:hint="eastAsia"/>
            <w:kern w:val="0"/>
            <w:sz w:val="24"/>
          </w:rPr>
          <w:t>State</w:t>
        </w:r>
      </w:hyperlink>
      <w:r>
        <w:rPr>
          <w:rFonts w:ascii="Consolas" w:hAnsi="Consolas" w:cs="Consolas"/>
          <w:color w:val="000000"/>
          <w:kern w:val="0"/>
          <w:sz w:val="24"/>
        </w:rPr>
        <w:t xml:space="preserve"> </w:t>
      </w:r>
      <w:r>
        <w:rPr>
          <w:rFonts w:ascii="Consolas" w:hAnsi="Consolas" w:cs="Consolas" w:hint="eastAsia"/>
          <w:color w:val="6A3E3E"/>
          <w:kern w:val="0"/>
          <w:sz w:val="24"/>
        </w:rPr>
        <w:t>state</w:t>
      </w:r>
      <w:r>
        <w:rPr>
          <w:rFonts w:ascii="Consolas" w:hAnsi="Consolas" w:cs="Consolas"/>
          <w:color w:val="000000"/>
          <w:kern w:val="0"/>
          <w:sz w:val="24"/>
        </w:rPr>
        <w:t>);</w:t>
      </w:r>
    </w:p>
    <w:p w:rsidR="001F6377" w:rsidRDefault="001F6377" w:rsidP="001F6377">
      <w:pPr>
        <w:rPr>
          <w:rFonts w:ascii="Consolas" w:hAnsi="Consolas" w:cs="Consolas" w:hint="eastAsia"/>
          <w:color w:val="000000"/>
          <w:kern w:val="0"/>
          <w:sz w:val="24"/>
        </w:rPr>
      </w:pPr>
      <w:r>
        <w:rPr>
          <w:rFonts w:ascii="Consolas" w:hAnsi="Consolas" w:cs="Consolas" w:hint="eastAsia"/>
          <w:color w:val="6A3E3E"/>
          <w:kern w:val="0"/>
          <w:sz w:val="24"/>
        </w:rPr>
        <w:t>state</w:t>
      </w:r>
      <w:r>
        <w:rPr>
          <w:rFonts w:ascii="Consolas" w:hAnsi="Consolas" w:cs="Consolas" w:hint="eastAsia"/>
          <w:color w:val="6A3E3E"/>
          <w:kern w:val="0"/>
          <w:sz w:val="24"/>
        </w:rPr>
        <w:t>：</w:t>
      </w:r>
      <w:r w:rsidR="004A7DED" w:rsidRPr="004A7DED">
        <w:rPr>
          <w:rFonts w:ascii="宋体" w:hAnsi="宋体" w:cs="宋体"/>
          <w:szCs w:val="21"/>
        </w:rPr>
        <w:t>Real time MIC module status reported by the device, detailed reference:</w:t>
      </w:r>
      <w:hyperlink w:anchor="_MICState" w:history="1">
        <w:r>
          <w:rPr>
            <w:rStyle w:val="a7"/>
            <w:rFonts w:ascii="Consolas" w:hAnsi="Consolas" w:cs="Consolas" w:hint="eastAsia"/>
            <w:kern w:val="0"/>
            <w:sz w:val="24"/>
          </w:rPr>
          <w:t>MIC</w:t>
        </w:r>
        <w:r w:rsidRPr="000A7700">
          <w:rPr>
            <w:rStyle w:val="a7"/>
            <w:rFonts w:ascii="Consolas" w:hAnsi="Consolas" w:cs="Consolas" w:hint="eastAsia"/>
            <w:kern w:val="0"/>
            <w:sz w:val="24"/>
          </w:rPr>
          <w:t>State</w:t>
        </w:r>
      </w:hyperlink>
    </w:p>
    <w:p w:rsidR="001F6377" w:rsidRDefault="001F6377" w:rsidP="001F6377">
      <w:pPr>
        <w:pStyle w:val="2"/>
      </w:pPr>
      <w:bookmarkStart w:id="228" w:name="_Toc153812946"/>
      <w:bookmarkStart w:id="229" w:name="_Toc153819504"/>
      <w:r>
        <w:rPr>
          <w:rFonts w:hint="eastAsia"/>
        </w:rPr>
        <w:t>WorkStatus</w:t>
      </w:r>
      <w:r w:rsidRPr="000D6AAC">
        <w:t>Listener</w:t>
      </w:r>
      <w:bookmarkEnd w:id="228"/>
      <w:bookmarkEnd w:id="229"/>
    </w:p>
    <w:p w:rsidR="001F6377" w:rsidRDefault="004748F5" w:rsidP="001F6377">
      <w:pPr>
        <w:pStyle w:val="3"/>
      </w:pPr>
      <w:bookmarkStart w:id="230" w:name="_Toc153819505"/>
      <w:r>
        <w:t>Interface Introduction</w:t>
      </w:r>
      <w:bookmarkEnd w:id="230"/>
    </w:p>
    <w:p w:rsidR="001F6377" w:rsidRDefault="005C64A4" w:rsidP="001F6377">
      <w:pPr>
        <w:ind w:firstLine="420"/>
        <w:rPr>
          <w:rFonts w:hint="eastAsia"/>
        </w:rPr>
      </w:pPr>
      <w:r w:rsidRPr="005C64A4">
        <w:t>Monitoring of device working status</w:t>
      </w:r>
    </w:p>
    <w:p w:rsidR="001F6377" w:rsidRDefault="00CB3DF9" w:rsidP="001F6377">
      <w:pPr>
        <w:pStyle w:val="3"/>
      </w:pPr>
      <w:bookmarkStart w:id="231" w:name="_Toc153819506"/>
      <w:r>
        <w:t>Method description</w:t>
      </w:r>
      <w:bookmarkEnd w:id="231"/>
    </w:p>
    <w:p w:rsidR="001F6377" w:rsidRDefault="001F6377" w:rsidP="001F6377">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onStatusChanged(</w:t>
      </w:r>
      <w:hyperlink w:anchor="_WorkStatus" w:history="1">
        <w:r w:rsidRPr="007F478A">
          <w:rPr>
            <w:rStyle w:val="a7"/>
            <w:rFonts w:ascii="Consolas" w:hAnsi="Consolas" w:cs="Consolas"/>
            <w:kern w:val="0"/>
            <w:sz w:val="24"/>
          </w:rPr>
          <w:t>WorkStatus</w:t>
        </w:r>
      </w:hyperlink>
      <w:r>
        <w:rPr>
          <w:rFonts w:ascii="Consolas" w:hAnsi="Consolas" w:cs="Consolas"/>
          <w:color w:val="000000"/>
          <w:kern w:val="0"/>
          <w:sz w:val="24"/>
        </w:rPr>
        <w:t xml:space="preserve"> </w:t>
      </w:r>
      <w:r>
        <w:rPr>
          <w:rFonts w:ascii="Consolas" w:hAnsi="Consolas" w:cs="Consolas"/>
          <w:color w:val="6A3E3E"/>
          <w:kern w:val="0"/>
          <w:sz w:val="24"/>
        </w:rPr>
        <w:t>status</w:t>
      </w:r>
      <w:r>
        <w:rPr>
          <w:rFonts w:ascii="Consolas" w:hAnsi="Consolas" w:cs="Consolas"/>
          <w:color w:val="000000"/>
          <w:kern w:val="0"/>
          <w:sz w:val="24"/>
        </w:rPr>
        <w:t>);</w:t>
      </w:r>
    </w:p>
    <w:p w:rsidR="001F6377" w:rsidRPr="00230819" w:rsidRDefault="001F6377" w:rsidP="001F6377">
      <w:pPr>
        <w:autoSpaceDE w:val="0"/>
        <w:autoSpaceDN w:val="0"/>
        <w:adjustRightInd w:val="0"/>
        <w:jc w:val="left"/>
        <w:rPr>
          <w:rFonts w:ascii="Consolas" w:hAnsi="Consolas" w:cs="Consolas"/>
          <w:color w:val="000000"/>
          <w:kern w:val="0"/>
          <w:sz w:val="24"/>
        </w:rPr>
      </w:pPr>
      <w:r>
        <w:rPr>
          <w:rFonts w:ascii="Consolas" w:hAnsi="Consolas" w:cs="Consolas"/>
          <w:color w:val="000000"/>
          <w:kern w:val="0"/>
          <w:sz w:val="24"/>
        </w:rPr>
        <w:tab/>
      </w:r>
      <w:r>
        <w:rPr>
          <w:rFonts w:ascii="Consolas" w:hAnsi="Consolas" w:cs="Consolas" w:hint="eastAsia"/>
          <w:color w:val="6A3E3E"/>
          <w:kern w:val="0"/>
          <w:sz w:val="24"/>
        </w:rPr>
        <w:t>status</w:t>
      </w:r>
      <w:r>
        <w:rPr>
          <w:rFonts w:ascii="Consolas" w:hAnsi="Consolas" w:cs="Consolas" w:hint="eastAsia"/>
          <w:color w:val="6A3E3E"/>
          <w:kern w:val="0"/>
          <w:sz w:val="24"/>
        </w:rPr>
        <w:t>：</w:t>
      </w:r>
      <w:r w:rsidR="00F43CAC" w:rsidRPr="00F43CAC">
        <w:rPr>
          <w:rFonts w:ascii="宋体" w:hAnsi="宋体" w:cs="宋体"/>
          <w:szCs w:val="21"/>
        </w:rPr>
        <w:t>Real time working status reported by the device, detailed reference:</w:t>
      </w:r>
      <w:hyperlink w:anchor="_WorkStatus" w:history="1">
        <w:r w:rsidRPr="007F478A">
          <w:rPr>
            <w:rStyle w:val="a7"/>
            <w:rFonts w:ascii="Consolas" w:hAnsi="Consolas" w:cs="Consolas" w:hint="eastAsia"/>
            <w:kern w:val="0"/>
            <w:sz w:val="24"/>
          </w:rPr>
          <w:t>WorkStatus</w:t>
        </w:r>
      </w:hyperlink>
    </w:p>
    <w:sectPr w:rsidR="001F6377" w:rsidRPr="00230819" w:rsidSect="008C0C5C">
      <w:footerReference w:type="default" r:id="rId16"/>
      <w:footerReference w:type="first" r:id="rId17"/>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0A9" w:rsidRDefault="00BF30A9" w:rsidP="008C0C5C">
      <w:r>
        <w:separator/>
      </w:r>
    </w:p>
  </w:endnote>
  <w:endnote w:type="continuationSeparator" w:id="0">
    <w:p w:rsidR="00BF30A9" w:rsidRDefault="00BF30A9" w:rsidP="008C0C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8F" w:rsidRDefault="00093B8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BF4B49">
      <w:fldChar w:fldCharType="begin"/>
    </w:r>
    <w:r>
      <w:instrText xml:space="preserve"> PAGE  \* MERGEFORMAT </w:instrText>
    </w:r>
    <w:r w:rsidR="00BF4B49">
      <w:fldChar w:fldCharType="separate"/>
    </w:r>
    <w:r>
      <w:rPr>
        <w:rFonts w:hint="eastAsia"/>
      </w:rPr>
      <w:t>2</w:t>
    </w:r>
    <w:r w:rsidR="00BF4B49">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BF4B49">
      <w:fldChar w:fldCharType="begin"/>
    </w:r>
    <w:r>
      <w:instrText xml:space="preserve"> PAGE  \* MERGEFORMAT </w:instrText>
    </w:r>
    <w:r w:rsidR="00BF4B49">
      <w:fldChar w:fldCharType="separate"/>
    </w:r>
    <w:r w:rsidR="00FA1C8B">
      <w:rPr>
        <w:noProof/>
      </w:rPr>
      <w:t>4</w:t>
    </w:r>
    <w:r w:rsidR="00BF4B49">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FA1C8B">
        <w:rPr>
          <w:noProof/>
        </w:rPr>
        <w:t>37</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BF4B49">
      <w:fldChar w:fldCharType="begin"/>
    </w:r>
    <w:r>
      <w:instrText xml:space="preserve"> PAGE  \* MERGEFORMAT </w:instrText>
    </w:r>
    <w:r w:rsidR="00BF4B49">
      <w:fldChar w:fldCharType="separate"/>
    </w:r>
    <w:r w:rsidR="00FA1C8B">
      <w:rPr>
        <w:noProof/>
      </w:rPr>
      <w:t>2</w:t>
    </w:r>
    <w:r w:rsidR="00BF4B49">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FA1C8B">
        <w:rPr>
          <w:noProof/>
        </w:rPr>
        <w:t>37</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0A9" w:rsidRDefault="00BF30A9" w:rsidP="008C0C5C">
      <w:r>
        <w:separator/>
      </w:r>
    </w:p>
  </w:footnote>
  <w:footnote w:type="continuationSeparator" w:id="0">
    <w:p w:rsidR="00BF30A9" w:rsidRDefault="00BF30A9" w:rsidP="008C0C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8F" w:rsidRDefault="00093B8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6B9" w:rsidRDefault="006A76B9">
    <w:pPr>
      <w:pStyle w:val="a4"/>
    </w:pPr>
  </w:p>
  <w:p w:rsidR="00CC5C93" w:rsidRDefault="00CC5C93">
    <w:pPr>
      <w:pStyle w:val="a4"/>
      <w:jc w:val="center"/>
      <w:rPr>
        <w:rFonts w:ascii="微软雅黑" w:eastAsia="微软雅黑" w:hAnsi="微软雅黑" w:cs="微软雅黑"/>
        <w:color w:val="7F7F7F"/>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D4940"/>
    <w:multiLevelType w:val="hybridMultilevel"/>
    <w:tmpl w:val="ECB8DB92"/>
    <w:lvl w:ilvl="0" w:tplc="880A6360">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B79991"/>
    <w:multiLevelType w:val="singleLevel"/>
    <w:tmpl w:val="59B79991"/>
    <w:lvl w:ilvl="0">
      <w:start w:val="2"/>
      <w:numFmt w:val="decimal"/>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noPunctuationKerning/>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2E06"/>
    <w:rsid w:val="00005760"/>
    <w:rsid w:val="000076A5"/>
    <w:rsid w:val="000117A4"/>
    <w:rsid w:val="00017A71"/>
    <w:rsid w:val="00025554"/>
    <w:rsid w:val="00025E0E"/>
    <w:rsid w:val="00027CD3"/>
    <w:rsid w:val="0003784C"/>
    <w:rsid w:val="000431EE"/>
    <w:rsid w:val="00050E54"/>
    <w:rsid w:val="00053F76"/>
    <w:rsid w:val="000578A6"/>
    <w:rsid w:val="00061A68"/>
    <w:rsid w:val="000657C3"/>
    <w:rsid w:val="0006668A"/>
    <w:rsid w:val="000744DA"/>
    <w:rsid w:val="00077AC2"/>
    <w:rsid w:val="00082A00"/>
    <w:rsid w:val="00083AC6"/>
    <w:rsid w:val="0008467D"/>
    <w:rsid w:val="000874A3"/>
    <w:rsid w:val="0008773F"/>
    <w:rsid w:val="00090BB6"/>
    <w:rsid w:val="00090F1F"/>
    <w:rsid w:val="0009185C"/>
    <w:rsid w:val="00092223"/>
    <w:rsid w:val="00093B8F"/>
    <w:rsid w:val="00095913"/>
    <w:rsid w:val="00096AB7"/>
    <w:rsid w:val="00096D81"/>
    <w:rsid w:val="00097FCB"/>
    <w:rsid w:val="000A0376"/>
    <w:rsid w:val="000A53F2"/>
    <w:rsid w:val="000B292E"/>
    <w:rsid w:val="000B3BDB"/>
    <w:rsid w:val="000B4E2A"/>
    <w:rsid w:val="000C7606"/>
    <w:rsid w:val="000D1620"/>
    <w:rsid w:val="000D19CB"/>
    <w:rsid w:val="000D3E90"/>
    <w:rsid w:val="000D6651"/>
    <w:rsid w:val="000E28D3"/>
    <w:rsid w:val="000E31F6"/>
    <w:rsid w:val="000F3743"/>
    <w:rsid w:val="0010483A"/>
    <w:rsid w:val="00111D15"/>
    <w:rsid w:val="001144E3"/>
    <w:rsid w:val="00114AB2"/>
    <w:rsid w:val="00115C80"/>
    <w:rsid w:val="00122126"/>
    <w:rsid w:val="00126444"/>
    <w:rsid w:val="00130DC7"/>
    <w:rsid w:val="00133A0A"/>
    <w:rsid w:val="00144FD3"/>
    <w:rsid w:val="001464D8"/>
    <w:rsid w:val="00160F97"/>
    <w:rsid w:val="00170C3E"/>
    <w:rsid w:val="00172A27"/>
    <w:rsid w:val="00173C64"/>
    <w:rsid w:val="0017683B"/>
    <w:rsid w:val="00176C70"/>
    <w:rsid w:val="00177D12"/>
    <w:rsid w:val="00183808"/>
    <w:rsid w:val="00185E1C"/>
    <w:rsid w:val="001A0BA9"/>
    <w:rsid w:val="001A0C2C"/>
    <w:rsid w:val="001B1CB0"/>
    <w:rsid w:val="001B5970"/>
    <w:rsid w:val="001C1EF6"/>
    <w:rsid w:val="001D1B2D"/>
    <w:rsid w:val="001D2A66"/>
    <w:rsid w:val="001D4C97"/>
    <w:rsid w:val="001D56A7"/>
    <w:rsid w:val="001D5B05"/>
    <w:rsid w:val="001D5E60"/>
    <w:rsid w:val="001D5E98"/>
    <w:rsid w:val="001E784F"/>
    <w:rsid w:val="001F218F"/>
    <w:rsid w:val="001F493C"/>
    <w:rsid w:val="001F55EB"/>
    <w:rsid w:val="001F6377"/>
    <w:rsid w:val="00207834"/>
    <w:rsid w:val="00207E20"/>
    <w:rsid w:val="00210A79"/>
    <w:rsid w:val="00211ACF"/>
    <w:rsid w:val="00212B64"/>
    <w:rsid w:val="00214370"/>
    <w:rsid w:val="00220530"/>
    <w:rsid w:val="00222048"/>
    <w:rsid w:val="00227B31"/>
    <w:rsid w:val="00230D33"/>
    <w:rsid w:val="00237881"/>
    <w:rsid w:val="002400A3"/>
    <w:rsid w:val="0024015B"/>
    <w:rsid w:val="00241326"/>
    <w:rsid w:val="00242E6D"/>
    <w:rsid w:val="0025166A"/>
    <w:rsid w:val="00253B23"/>
    <w:rsid w:val="00256CA1"/>
    <w:rsid w:val="00262193"/>
    <w:rsid w:val="002641AF"/>
    <w:rsid w:val="002706EC"/>
    <w:rsid w:val="00270A67"/>
    <w:rsid w:val="00274277"/>
    <w:rsid w:val="0028469B"/>
    <w:rsid w:val="00286B66"/>
    <w:rsid w:val="0029054D"/>
    <w:rsid w:val="00290706"/>
    <w:rsid w:val="00292D68"/>
    <w:rsid w:val="00293197"/>
    <w:rsid w:val="002A00BF"/>
    <w:rsid w:val="002B2140"/>
    <w:rsid w:val="002B42D4"/>
    <w:rsid w:val="002B51F6"/>
    <w:rsid w:val="002B7848"/>
    <w:rsid w:val="002B7A19"/>
    <w:rsid w:val="002C22BD"/>
    <w:rsid w:val="002C43AB"/>
    <w:rsid w:val="002C630A"/>
    <w:rsid w:val="002E0C1A"/>
    <w:rsid w:val="002E5EE5"/>
    <w:rsid w:val="002F0DFD"/>
    <w:rsid w:val="002F13F3"/>
    <w:rsid w:val="002F4E23"/>
    <w:rsid w:val="003049AA"/>
    <w:rsid w:val="0032169B"/>
    <w:rsid w:val="003263D5"/>
    <w:rsid w:val="00330E6E"/>
    <w:rsid w:val="00337AB2"/>
    <w:rsid w:val="00340313"/>
    <w:rsid w:val="00341609"/>
    <w:rsid w:val="003447C5"/>
    <w:rsid w:val="003527F6"/>
    <w:rsid w:val="00360EEE"/>
    <w:rsid w:val="00361F2D"/>
    <w:rsid w:val="00372908"/>
    <w:rsid w:val="003741AF"/>
    <w:rsid w:val="00383BB3"/>
    <w:rsid w:val="00387A69"/>
    <w:rsid w:val="003A02D3"/>
    <w:rsid w:val="003A166D"/>
    <w:rsid w:val="003A3D2E"/>
    <w:rsid w:val="003B03A0"/>
    <w:rsid w:val="003B3A6B"/>
    <w:rsid w:val="003B554B"/>
    <w:rsid w:val="003B7A43"/>
    <w:rsid w:val="003C5BFF"/>
    <w:rsid w:val="003D29F2"/>
    <w:rsid w:val="003D38D3"/>
    <w:rsid w:val="003D441B"/>
    <w:rsid w:val="003D7754"/>
    <w:rsid w:val="003F3A0D"/>
    <w:rsid w:val="003F7B44"/>
    <w:rsid w:val="0040038F"/>
    <w:rsid w:val="004023ED"/>
    <w:rsid w:val="004039CE"/>
    <w:rsid w:val="004075B4"/>
    <w:rsid w:val="00424226"/>
    <w:rsid w:val="004400C2"/>
    <w:rsid w:val="0044165A"/>
    <w:rsid w:val="00443B6D"/>
    <w:rsid w:val="00444E22"/>
    <w:rsid w:val="00445C34"/>
    <w:rsid w:val="00454BEC"/>
    <w:rsid w:val="00460F9B"/>
    <w:rsid w:val="00462577"/>
    <w:rsid w:val="00462B47"/>
    <w:rsid w:val="004664D4"/>
    <w:rsid w:val="00471DD1"/>
    <w:rsid w:val="004748F5"/>
    <w:rsid w:val="0047566F"/>
    <w:rsid w:val="00475E5F"/>
    <w:rsid w:val="004760F3"/>
    <w:rsid w:val="004817D1"/>
    <w:rsid w:val="004820B4"/>
    <w:rsid w:val="00484272"/>
    <w:rsid w:val="00495CBB"/>
    <w:rsid w:val="004A5315"/>
    <w:rsid w:val="004A7DED"/>
    <w:rsid w:val="004B00C7"/>
    <w:rsid w:val="004B15CC"/>
    <w:rsid w:val="004B1BD6"/>
    <w:rsid w:val="004B6EC2"/>
    <w:rsid w:val="004C29C2"/>
    <w:rsid w:val="004C6A52"/>
    <w:rsid w:val="004D10F9"/>
    <w:rsid w:val="004D7D60"/>
    <w:rsid w:val="004E0A58"/>
    <w:rsid w:val="004E0B77"/>
    <w:rsid w:val="004E0CB6"/>
    <w:rsid w:val="004E1C34"/>
    <w:rsid w:val="004E1F05"/>
    <w:rsid w:val="004F3DF5"/>
    <w:rsid w:val="00500BCA"/>
    <w:rsid w:val="005025D0"/>
    <w:rsid w:val="00502B55"/>
    <w:rsid w:val="005038B9"/>
    <w:rsid w:val="005060D3"/>
    <w:rsid w:val="00507D34"/>
    <w:rsid w:val="00511B9A"/>
    <w:rsid w:val="00512737"/>
    <w:rsid w:val="00514349"/>
    <w:rsid w:val="005159F2"/>
    <w:rsid w:val="00520803"/>
    <w:rsid w:val="00521323"/>
    <w:rsid w:val="00532FFA"/>
    <w:rsid w:val="00535E03"/>
    <w:rsid w:val="00537205"/>
    <w:rsid w:val="00543835"/>
    <w:rsid w:val="0054447A"/>
    <w:rsid w:val="00544A34"/>
    <w:rsid w:val="005450CA"/>
    <w:rsid w:val="00551F37"/>
    <w:rsid w:val="00562593"/>
    <w:rsid w:val="005627BD"/>
    <w:rsid w:val="00564C45"/>
    <w:rsid w:val="00566964"/>
    <w:rsid w:val="0056716F"/>
    <w:rsid w:val="00570051"/>
    <w:rsid w:val="00581A20"/>
    <w:rsid w:val="005879E6"/>
    <w:rsid w:val="00590339"/>
    <w:rsid w:val="00593DAE"/>
    <w:rsid w:val="005A3F74"/>
    <w:rsid w:val="005B0132"/>
    <w:rsid w:val="005B1C80"/>
    <w:rsid w:val="005B2F97"/>
    <w:rsid w:val="005B378E"/>
    <w:rsid w:val="005B6207"/>
    <w:rsid w:val="005B6823"/>
    <w:rsid w:val="005B7237"/>
    <w:rsid w:val="005C64A4"/>
    <w:rsid w:val="005D021A"/>
    <w:rsid w:val="005D5862"/>
    <w:rsid w:val="005D590B"/>
    <w:rsid w:val="005D5F4D"/>
    <w:rsid w:val="005D7414"/>
    <w:rsid w:val="005E0023"/>
    <w:rsid w:val="005E1283"/>
    <w:rsid w:val="005E138E"/>
    <w:rsid w:val="005E2A91"/>
    <w:rsid w:val="005E4C1B"/>
    <w:rsid w:val="005F2451"/>
    <w:rsid w:val="005F644B"/>
    <w:rsid w:val="00605B21"/>
    <w:rsid w:val="0061033F"/>
    <w:rsid w:val="00616835"/>
    <w:rsid w:val="006173E8"/>
    <w:rsid w:val="00617C5F"/>
    <w:rsid w:val="00620C33"/>
    <w:rsid w:val="0062599C"/>
    <w:rsid w:val="00632B96"/>
    <w:rsid w:val="00635F14"/>
    <w:rsid w:val="00635F16"/>
    <w:rsid w:val="00641FAB"/>
    <w:rsid w:val="00644748"/>
    <w:rsid w:val="00646A20"/>
    <w:rsid w:val="00651F11"/>
    <w:rsid w:val="00652FF3"/>
    <w:rsid w:val="00653B90"/>
    <w:rsid w:val="00655456"/>
    <w:rsid w:val="006554C4"/>
    <w:rsid w:val="00655B99"/>
    <w:rsid w:val="00664AA3"/>
    <w:rsid w:val="00665B96"/>
    <w:rsid w:val="006679A1"/>
    <w:rsid w:val="00667E91"/>
    <w:rsid w:val="00670AB8"/>
    <w:rsid w:val="00680840"/>
    <w:rsid w:val="006828B5"/>
    <w:rsid w:val="0069346D"/>
    <w:rsid w:val="00695495"/>
    <w:rsid w:val="006A3BBA"/>
    <w:rsid w:val="006A76B9"/>
    <w:rsid w:val="006A7779"/>
    <w:rsid w:val="006B0258"/>
    <w:rsid w:val="006B5AE3"/>
    <w:rsid w:val="006C1A33"/>
    <w:rsid w:val="006D2E2A"/>
    <w:rsid w:val="006D301A"/>
    <w:rsid w:val="006E1B9D"/>
    <w:rsid w:val="006E4FAC"/>
    <w:rsid w:val="006E7A59"/>
    <w:rsid w:val="007117AA"/>
    <w:rsid w:val="00713AE5"/>
    <w:rsid w:val="00713F09"/>
    <w:rsid w:val="00714C9E"/>
    <w:rsid w:val="007217C1"/>
    <w:rsid w:val="00721D7E"/>
    <w:rsid w:val="00727167"/>
    <w:rsid w:val="00733491"/>
    <w:rsid w:val="007369D3"/>
    <w:rsid w:val="007412FB"/>
    <w:rsid w:val="00742AB4"/>
    <w:rsid w:val="00753984"/>
    <w:rsid w:val="00753CE5"/>
    <w:rsid w:val="007561CD"/>
    <w:rsid w:val="00757166"/>
    <w:rsid w:val="00767FDE"/>
    <w:rsid w:val="0077368B"/>
    <w:rsid w:val="007744D7"/>
    <w:rsid w:val="00781373"/>
    <w:rsid w:val="0078324C"/>
    <w:rsid w:val="007B0564"/>
    <w:rsid w:val="007B131E"/>
    <w:rsid w:val="007B259B"/>
    <w:rsid w:val="007B4969"/>
    <w:rsid w:val="007C052B"/>
    <w:rsid w:val="007C559A"/>
    <w:rsid w:val="007C5B24"/>
    <w:rsid w:val="007C7C5A"/>
    <w:rsid w:val="007D1788"/>
    <w:rsid w:val="007D1EF6"/>
    <w:rsid w:val="007D2C60"/>
    <w:rsid w:val="007E6F0F"/>
    <w:rsid w:val="007F084C"/>
    <w:rsid w:val="008100C8"/>
    <w:rsid w:val="00811BB8"/>
    <w:rsid w:val="0081238D"/>
    <w:rsid w:val="00827E4B"/>
    <w:rsid w:val="0084056B"/>
    <w:rsid w:val="008541B6"/>
    <w:rsid w:val="00862CC2"/>
    <w:rsid w:val="00867812"/>
    <w:rsid w:val="008758F3"/>
    <w:rsid w:val="00876666"/>
    <w:rsid w:val="0089180B"/>
    <w:rsid w:val="00891E2A"/>
    <w:rsid w:val="008966CF"/>
    <w:rsid w:val="0089763D"/>
    <w:rsid w:val="008A0622"/>
    <w:rsid w:val="008A3656"/>
    <w:rsid w:val="008B0F3E"/>
    <w:rsid w:val="008B7C23"/>
    <w:rsid w:val="008C07C7"/>
    <w:rsid w:val="008C0C5C"/>
    <w:rsid w:val="008D268E"/>
    <w:rsid w:val="008D35EF"/>
    <w:rsid w:val="008D5EF4"/>
    <w:rsid w:val="008D6531"/>
    <w:rsid w:val="008E5632"/>
    <w:rsid w:val="008F4EAE"/>
    <w:rsid w:val="008F73E9"/>
    <w:rsid w:val="00901BC8"/>
    <w:rsid w:val="009031F5"/>
    <w:rsid w:val="00904939"/>
    <w:rsid w:val="00912616"/>
    <w:rsid w:val="009140FE"/>
    <w:rsid w:val="00915BCA"/>
    <w:rsid w:val="0092702E"/>
    <w:rsid w:val="00934426"/>
    <w:rsid w:val="0093539C"/>
    <w:rsid w:val="00936A04"/>
    <w:rsid w:val="00943EB1"/>
    <w:rsid w:val="0094445D"/>
    <w:rsid w:val="00950B16"/>
    <w:rsid w:val="009547AC"/>
    <w:rsid w:val="009552C3"/>
    <w:rsid w:val="00962C22"/>
    <w:rsid w:val="00963E75"/>
    <w:rsid w:val="0096503F"/>
    <w:rsid w:val="009704FA"/>
    <w:rsid w:val="00970999"/>
    <w:rsid w:val="00980DCA"/>
    <w:rsid w:val="009816F0"/>
    <w:rsid w:val="00981912"/>
    <w:rsid w:val="00986CD6"/>
    <w:rsid w:val="00990E56"/>
    <w:rsid w:val="00991B5D"/>
    <w:rsid w:val="009A7E27"/>
    <w:rsid w:val="009C3F4F"/>
    <w:rsid w:val="009C7B70"/>
    <w:rsid w:val="009D1FCC"/>
    <w:rsid w:val="009D57A3"/>
    <w:rsid w:val="009E38C8"/>
    <w:rsid w:val="009F0B14"/>
    <w:rsid w:val="009F68E5"/>
    <w:rsid w:val="00A00D7F"/>
    <w:rsid w:val="00A128DE"/>
    <w:rsid w:val="00A32701"/>
    <w:rsid w:val="00A32ADB"/>
    <w:rsid w:val="00A4360D"/>
    <w:rsid w:val="00A44348"/>
    <w:rsid w:val="00A46CD5"/>
    <w:rsid w:val="00A5369C"/>
    <w:rsid w:val="00A55CAA"/>
    <w:rsid w:val="00A56A1F"/>
    <w:rsid w:val="00A60423"/>
    <w:rsid w:val="00A6537F"/>
    <w:rsid w:val="00A660EE"/>
    <w:rsid w:val="00A72181"/>
    <w:rsid w:val="00A7410A"/>
    <w:rsid w:val="00A7450B"/>
    <w:rsid w:val="00A77FF2"/>
    <w:rsid w:val="00A80994"/>
    <w:rsid w:val="00A81C0B"/>
    <w:rsid w:val="00A82198"/>
    <w:rsid w:val="00A84B3B"/>
    <w:rsid w:val="00A96EAF"/>
    <w:rsid w:val="00AA2D17"/>
    <w:rsid w:val="00AA5A67"/>
    <w:rsid w:val="00AB1A71"/>
    <w:rsid w:val="00AB39D8"/>
    <w:rsid w:val="00AB548E"/>
    <w:rsid w:val="00AC3E9B"/>
    <w:rsid w:val="00AC7A9E"/>
    <w:rsid w:val="00AD7247"/>
    <w:rsid w:val="00AE2A04"/>
    <w:rsid w:val="00AE4001"/>
    <w:rsid w:val="00B06F58"/>
    <w:rsid w:val="00B165AC"/>
    <w:rsid w:val="00B24BF6"/>
    <w:rsid w:val="00B25C71"/>
    <w:rsid w:val="00B2638B"/>
    <w:rsid w:val="00B26F6D"/>
    <w:rsid w:val="00B31322"/>
    <w:rsid w:val="00B32F95"/>
    <w:rsid w:val="00B34BCD"/>
    <w:rsid w:val="00B36016"/>
    <w:rsid w:val="00B36871"/>
    <w:rsid w:val="00B44F7B"/>
    <w:rsid w:val="00B516E6"/>
    <w:rsid w:val="00B52765"/>
    <w:rsid w:val="00B54369"/>
    <w:rsid w:val="00B556C0"/>
    <w:rsid w:val="00B56164"/>
    <w:rsid w:val="00B61DBF"/>
    <w:rsid w:val="00B63464"/>
    <w:rsid w:val="00B74B13"/>
    <w:rsid w:val="00B76667"/>
    <w:rsid w:val="00B81816"/>
    <w:rsid w:val="00B864C1"/>
    <w:rsid w:val="00B91688"/>
    <w:rsid w:val="00B9530B"/>
    <w:rsid w:val="00B9792F"/>
    <w:rsid w:val="00B97B71"/>
    <w:rsid w:val="00BB2187"/>
    <w:rsid w:val="00BB3F44"/>
    <w:rsid w:val="00BB54A1"/>
    <w:rsid w:val="00BB6121"/>
    <w:rsid w:val="00BB67D2"/>
    <w:rsid w:val="00BB7508"/>
    <w:rsid w:val="00BC0699"/>
    <w:rsid w:val="00BC21C6"/>
    <w:rsid w:val="00BC26A2"/>
    <w:rsid w:val="00BC30DC"/>
    <w:rsid w:val="00BC483E"/>
    <w:rsid w:val="00BC7AAA"/>
    <w:rsid w:val="00BD3DC5"/>
    <w:rsid w:val="00BD3F15"/>
    <w:rsid w:val="00BD53C4"/>
    <w:rsid w:val="00BE2AD0"/>
    <w:rsid w:val="00BE5AA6"/>
    <w:rsid w:val="00BF1A1B"/>
    <w:rsid w:val="00BF30A9"/>
    <w:rsid w:val="00BF4B49"/>
    <w:rsid w:val="00BF59DE"/>
    <w:rsid w:val="00BF69F8"/>
    <w:rsid w:val="00C04CED"/>
    <w:rsid w:val="00C065B6"/>
    <w:rsid w:val="00C106FC"/>
    <w:rsid w:val="00C16061"/>
    <w:rsid w:val="00C21A33"/>
    <w:rsid w:val="00C22508"/>
    <w:rsid w:val="00C45ED9"/>
    <w:rsid w:val="00C50DB0"/>
    <w:rsid w:val="00C51E3A"/>
    <w:rsid w:val="00C60BA3"/>
    <w:rsid w:val="00C668A3"/>
    <w:rsid w:val="00C6763B"/>
    <w:rsid w:val="00C7061B"/>
    <w:rsid w:val="00C74B24"/>
    <w:rsid w:val="00C8007E"/>
    <w:rsid w:val="00C93A90"/>
    <w:rsid w:val="00C95DC8"/>
    <w:rsid w:val="00C97842"/>
    <w:rsid w:val="00CA24D6"/>
    <w:rsid w:val="00CA7B84"/>
    <w:rsid w:val="00CB3DF9"/>
    <w:rsid w:val="00CB638C"/>
    <w:rsid w:val="00CC13F8"/>
    <w:rsid w:val="00CC5C93"/>
    <w:rsid w:val="00CC602F"/>
    <w:rsid w:val="00CC703A"/>
    <w:rsid w:val="00CD033E"/>
    <w:rsid w:val="00CD101B"/>
    <w:rsid w:val="00CD1931"/>
    <w:rsid w:val="00CD2665"/>
    <w:rsid w:val="00CD348C"/>
    <w:rsid w:val="00CD4742"/>
    <w:rsid w:val="00CD7A35"/>
    <w:rsid w:val="00CE3D0C"/>
    <w:rsid w:val="00D0021F"/>
    <w:rsid w:val="00D11D44"/>
    <w:rsid w:val="00D156A4"/>
    <w:rsid w:val="00D16DDB"/>
    <w:rsid w:val="00D200ED"/>
    <w:rsid w:val="00D2050E"/>
    <w:rsid w:val="00D21DA3"/>
    <w:rsid w:val="00D235FA"/>
    <w:rsid w:val="00D23AC6"/>
    <w:rsid w:val="00D250C9"/>
    <w:rsid w:val="00D32878"/>
    <w:rsid w:val="00D32C37"/>
    <w:rsid w:val="00D4718B"/>
    <w:rsid w:val="00D522BE"/>
    <w:rsid w:val="00D530F5"/>
    <w:rsid w:val="00D6397B"/>
    <w:rsid w:val="00D64C90"/>
    <w:rsid w:val="00D66819"/>
    <w:rsid w:val="00D6753B"/>
    <w:rsid w:val="00D7245F"/>
    <w:rsid w:val="00D75C7A"/>
    <w:rsid w:val="00D76A0B"/>
    <w:rsid w:val="00D80E4E"/>
    <w:rsid w:val="00D87909"/>
    <w:rsid w:val="00D946AE"/>
    <w:rsid w:val="00DA1F57"/>
    <w:rsid w:val="00DB1465"/>
    <w:rsid w:val="00DB2DC4"/>
    <w:rsid w:val="00DC103B"/>
    <w:rsid w:val="00DC1483"/>
    <w:rsid w:val="00DC25B4"/>
    <w:rsid w:val="00DC7C4E"/>
    <w:rsid w:val="00DE33F9"/>
    <w:rsid w:val="00DE3B59"/>
    <w:rsid w:val="00DF2B5C"/>
    <w:rsid w:val="00DF2F22"/>
    <w:rsid w:val="00DF3CC9"/>
    <w:rsid w:val="00E03334"/>
    <w:rsid w:val="00E0778D"/>
    <w:rsid w:val="00E13868"/>
    <w:rsid w:val="00E15B85"/>
    <w:rsid w:val="00E2392D"/>
    <w:rsid w:val="00E25D84"/>
    <w:rsid w:val="00E34FAA"/>
    <w:rsid w:val="00E41558"/>
    <w:rsid w:val="00E43A77"/>
    <w:rsid w:val="00E511B7"/>
    <w:rsid w:val="00E51CD7"/>
    <w:rsid w:val="00E573C6"/>
    <w:rsid w:val="00E6160B"/>
    <w:rsid w:val="00E72E73"/>
    <w:rsid w:val="00E76F53"/>
    <w:rsid w:val="00E77AE3"/>
    <w:rsid w:val="00E95BCB"/>
    <w:rsid w:val="00EA0582"/>
    <w:rsid w:val="00EA0FF0"/>
    <w:rsid w:val="00EA4A03"/>
    <w:rsid w:val="00EA61FE"/>
    <w:rsid w:val="00EA7DF8"/>
    <w:rsid w:val="00EA7E0F"/>
    <w:rsid w:val="00EB2287"/>
    <w:rsid w:val="00EB2E38"/>
    <w:rsid w:val="00EC0959"/>
    <w:rsid w:val="00EC0BA7"/>
    <w:rsid w:val="00EC2C66"/>
    <w:rsid w:val="00EC494B"/>
    <w:rsid w:val="00EC6418"/>
    <w:rsid w:val="00EC6463"/>
    <w:rsid w:val="00EC7BA7"/>
    <w:rsid w:val="00ED1263"/>
    <w:rsid w:val="00ED70B4"/>
    <w:rsid w:val="00EE1AD0"/>
    <w:rsid w:val="00EF00AC"/>
    <w:rsid w:val="00EF0F81"/>
    <w:rsid w:val="00EF1B9B"/>
    <w:rsid w:val="00EF7B52"/>
    <w:rsid w:val="00F019C9"/>
    <w:rsid w:val="00F01A4F"/>
    <w:rsid w:val="00F06843"/>
    <w:rsid w:val="00F102C5"/>
    <w:rsid w:val="00F104B3"/>
    <w:rsid w:val="00F11ED7"/>
    <w:rsid w:val="00F1218A"/>
    <w:rsid w:val="00F15F1C"/>
    <w:rsid w:val="00F21D7F"/>
    <w:rsid w:val="00F2245A"/>
    <w:rsid w:val="00F33FA4"/>
    <w:rsid w:val="00F34E54"/>
    <w:rsid w:val="00F43250"/>
    <w:rsid w:val="00F43CAC"/>
    <w:rsid w:val="00F54353"/>
    <w:rsid w:val="00F74833"/>
    <w:rsid w:val="00F760ED"/>
    <w:rsid w:val="00F761EA"/>
    <w:rsid w:val="00F76EFF"/>
    <w:rsid w:val="00F774E2"/>
    <w:rsid w:val="00F83F68"/>
    <w:rsid w:val="00F92000"/>
    <w:rsid w:val="00F94478"/>
    <w:rsid w:val="00FA0B2A"/>
    <w:rsid w:val="00FA1C8B"/>
    <w:rsid w:val="00FB3B00"/>
    <w:rsid w:val="00FB55A0"/>
    <w:rsid w:val="00FB5E27"/>
    <w:rsid w:val="00FC27F8"/>
    <w:rsid w:val="00FC37C2"/>
    <w:rsid w:val="00FC3B39"/>
    <w:rsid w:val="00FC55B1"/>
    <w:rsid w:val="00FC72F9"/>
    <w:rsid w:val="00FD07B3"/>
    <w:rsid w:val="00FE388F"/>
    <w:rsid w:val="00FE7EDA"/>
    <w:rsid w:val="00FF5085"/>
    <w:rsid w:val="00FF52E9"/>
    <w:rsid w:val="00FF7816"/>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3B6E7C"/>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04097"/>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AA3F36"/>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qFormat="1"/>
    <w:lsdException w:name="Normal Table" w:qFormat="1"/>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C5C"/>
    <w:pPr>
      <w:widowControl w:val="0"/>
      <w:jc w:val="both"/>
    </w:pPr>
    <w:rPr>
      <w:rFonts w:ascii="Calibri" w:hAnsi="Calibri"/>
      <w:kern w:val="2"/>
      <w:sz w:val="21"/>
      <w:szCs w:val="24"/>
    </w:rPr>
  </w:style>
  <w:style w:type="paragraph" w:styleId="1">
    <w:name w:val="heading 1"/>
    <w:basedOn w:val="a"/>
    <w:next w:val="a"/>
    <w:link w:val="1Char"/>
    <w:qFormat/>
    <w:rsid w:val="008C0C5C"/>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8C0C5C"/>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8C0C5C"/>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8C0C5C"/>
    <w:pPr>
      <w:ind w:leftChars="400" w:left="840"/>
    </w:pPr>
  </w:style>
  <w:style w:type="paragraph" w:styleId="a3">
    <w:name w:val="footer"/>
    <w:basedOn w:val="a"/>
    <w:qFormat/>
    <w:rsid w:val="008C0C5C"/>
    <w:pPr>
      <w:tabs>
        <w:tab w:val="center" w:pos="4153"/>
        <w:tab w:val="right" w:pos="8306"/>
      </w:tabs>
      <w:snapToGrid w:val="0"/>
      <w:jc w:val="left"/>
    </w:pPr>
    <w:rPr>
      <w:sz w:val="18"/>
    </w:rPr>
  </w:style>
  <w:style w:type="paragraph" w:styleId="a4">
    <w:name w:val="header"/>
    <w:basedOn w:val="a"/>
    <w:link w:val="Char"/>
    <w:uiPriority w:val="99"/>
    <w:qFormat/>
    <w:rsid w:val="008C0C5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8C0C5C"/>
  </w:style>
  <w:style w:type="paragraph" w:styleId="20">
    <w:name w:val="toc 2"/>
    <w:basedOn w:val="a"/>
    <w:next w:val="a"/>
    <w:uiPriority w:val="39"/>
    <w:qFormat/>
    <w:rsid w:val="008C0C5C"/>
    <w:pPr>
      <w:ind w:leftChars="200" w:left="420"/>
    </w:pPr>
  </w:style>
  <w:style w:type="paragraph" w:styleId="a5">
    <w:name w:val="Normal (Web)"/>
    <w:basedOn w:val="a"/>
    <w:uiPriority w:val="99"/>
    <w:qFormat/>
    <w:rsid w:val="008C0C5C"/>
    <w:pPr>
      <w:spacing w:before="100" w:beforeAutospacing="1" w:after="100" w:afterAutospacing="1"/>
      <w:jc w:val="left"/>
    </w:pPr>
    <w:rPr>
      <w:kern w:val="0"/>
      <w:sz w:val="24"/>
    </w:rPr>
  </w:style>
  <w:style w:type="character" w:styleId="a6">
    <w:name w:val="FollowedHyperlink"/>
    <w:qFormat/>
    <w:rsid w:val="008C0C5C"/>
    <w:rPr>
      <w:color w:val="800080"/>
      <w:u w:val="single"/>
    </w:rPr>
  </w:style>
  <w:style w:type="character" w:styleId="a7">
    <w:name w:val="Hyperlink"/>
    <w:uiPriority w:val="99"/>
    <w:qFormat/>
    <w:rsid w:val="008C0C5C"/>
    <w:rPr>
      <w:color w:val="0000FF"/>
      <w:u w:val="single"/>
    </w:rPr>
  </w:style>
  <w:style w:type="paragraph" w:customStyle="1" w:styleId="11">
    <w:name w:val="无间隔1"/>
    <w:uiPriority w:val="1"/>
    <w:qFormat/>
    <w:rsid w:val="008C0C5C"/>
    <w:rPr>
      <w:rFonts w:ascii="Calibri" w:hAnsi="Calibri" w:cs="黑体"/>
      <w:sz w:val="22"/>
      <w:szCs w:val="22"/>
    </w:rPr>
  </w:style>
  <w:style w:type="character" w:customStyle="1" w:styleId="mw-headline">
    <w:name w:val="mw-headline"/>
    <w:qFormat/>
    <w:rsid w:val="008C0C5C"/>
  </w:style>
  <w:style w:type="paragraph" w:styleId="a8">
    <w:name w:val="Document Map"/>
    <w:basedOn w:val="a"/>
    <w:link w:val="Char0"/>
    <w:rsid w:val="003B7A43"/>
    <w:rPr>
      <w:rFonts w:ascii="宋体"/>
      <w:sz w:val="18"/>
      <w:szCs w:val="18"/>
    </w:rPr>
  </w:style>
  <w:style w:type="character" w:customStyle="1" w:styleId="Char0">
    <w:name w:val="文档结构图 Char"/>
    <w:basedOn w:val="a0"/>
    <w:link w:val="a8"/>
    <w:rsid w:val="003B7A43"/>
    <w:rPr>
      <w:rFonts w:ascii="宋体" w:hAnsi="Calibri"/>
      <w:kern w:val="2"/>
      <w:sz w:val="18"/>
      <w:szCs w:val="18"/>
    </w:rPr>
  </w:style>
  <w:style w:type="paragraph" w:styleId="a9">
    <w:name w:val="Balloon Text"/>
    <w:basedOn w:val="a"/>
    <w:link w:val="Char1"/>
    <w:rsid w:val="00B63464"/>
    <w:rPr>
      <w:sz w:val="18"/>
      <w:szCs w:val="18"/>
    </w:rPr>
  </w:style>
  <w:style w:type="character" w:customStyle="1" w:styleId="Char1">
    <w:name w:val="批注框文本 Char"/>
    <w:basedOn w:val="a0"/>
    <w:link w:val="a9"/>
    <w:rsid w:val="00B63464"/>
    <w:rPr>
      <w:rFonts w:ascii="Calibri" w:hAnsi="Calibri"/>
      <w:kern w:val="2"/>
      <w:sz w:val="18"/>
      <w:szCs w:val="18"/>
    </w:rPr>
  </w:style>
  <w:style w:type="character" w:customStyle="1" w:styleId="1Char">
    <w:name w:val="标题 1 Char"/>
    <w:link w:val="1"/>
    <w:rsid w:val="00CC5C93"/>
    <w:rPr>
      <w:rFonts w:ascii="宋体" w:hAnsi="宋体"/>
      <w:b/>
      <w:kern w:val="44"/>
      <w:sz w:val="48"/>
      <w:szCs w:val="48"/>
    </w:rPr>
  </w:style>
  <w:style w:type="character" w:customStyle="1" w:styleId="Char">
    <w:name w:val="页眉 Char"/>
    <w:basedOn w:val="a0"/>
    <w:link w:val="a4"/>
    <w:uiPriority w:val="99"/>
    <w:rsid w:val="006A76B9"/>
    <w:rPr>
      <w:rFonts w:ascii="Calibri" w:hAnsi="Calibri"/>
      <w:kern w:val="2"/>
      <w:sz w:val="18"/>
      <w:szCs w:val="24"/>
    </w:rPr>
  </w:style>
  <w:style w:type="paragraph" w:styleId="aa">
    <w:name w:val="List Paragraph"/>
    <w:basedOn w:val="a"/>
    <w:uiPriority w:val="99"/>
    <w:unhideWhenUsed/>
    <w:rsid w:val="00507D34"/>
    <w:pPr>
      <w:ind w:firstLineChars="200" w:firstLine="420"/>
    </w:pPr>
  </w:style>
  <w:style w:type="character" w:customStyle="1" w:styleId="3Char">
    <w:name w:val="标题 3 Char"/>
    <w:link w:val="3"/>
    <w:rsid w:val="0006668A"/>
    <w:rPr>
      <w:rFonts w:ascii="宋体" w:hAnsi="宋体"/>
      <w:b/>
      <w:sz w:val="27"/>
      <w:szCs w:val="27"/>
    </w:rPr>
  </w:style>
  <w:style w:type="character" w:customStyle="1" w:styleId="31">
    <w:name w:val="标题 3 字符"/>
    <w:rsid w:val="00093B8F"/>
    <w:rPr>
      <w:rFonts w:ascii="宋体" w:eastAsia="宋体" w:hAnsi="宋体" w:cs="宋体" w:hint="eastAsia"/>
      <w:b/>
      <w:kern w:val="0"/>
      <w:sz w:val="27"/>
      <w:szCs w:val="27"/>
      <w:lang w:val="en-US" w:eastAsia="zh-CN"/>
    </w:rPr>
  </w:style>
  <w:style w:type="paragraph" w:styleId="4">
    <w:name w:val="toc 4"/>
    <w:basedOn w:val="a"/>
    <w:next w:val="a"/>
    <w:autoRedefine/>
    <w:uiPriority w:val="39"/>
    <w:unhideWhenUsed/>
    <w:rsid w:val="00EC0959"/>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EC0959"/>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EC0959"/>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EC0959"/>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EC0959"/>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EC0959"/>
    <w:pPr>
      <w:ind w:leftChars="1600" w:left="336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460878346">
      <w:bodyDiv w:val="1"/>
      <w:marLeft w:val="0"/>
      <w:marRight w:val="0"/>
      <w:marTop w:val="0"/>
      <w:marBottom w:val="0"/>
      <w:divBdr>
        <w:top w:val="none" w:sz="0" w:space="0" w:color="auto"/>
        <w:left w:val="none" w:sz="0" w:space="0" w:color="auto"/>
        <w:bottom w:val="none" w:sz="0" w:space="0" w:color="auto"/>
        <w:right w:val="none" w:sz="0" w:space="0" w:color="auto"/>
      </w:divBdr>
      <w:divsChild>
        <w:div w:id="423455275">
          <w:marLeft w:val="0"/>
          <w:marRight w:val="0"/>
          <w:marTop w:val="0"/>
          <w:marBottom w:val="0"/>
          <w:divBdr>
            <w:top w:val="none" w:sz="0" w:space="0" w:color="auto"/>
            <w:left w:val="none" w:sz="0" w:space="0" w:color="auto"/>
            <w:bottom w:val="none" w:sz="0" w:space="0" w:color="auto"/>
            <w:right w:val="none" w:sz="0" w:space="0" w:color="auto"/>
          </w:divBdr>
          <w:divsChild>
            <w:div w:id="2081362579">
              <w:marLeft w:val="0"/>
              <w:marRight w:val="0"/>
              <w:marTop w:val="0"/>
              <w:marBottom w:val="0"/>
              <w:divBdr>
                <w:top w:val="none" w:sz="0" w:space="0" w:color="auto"/>
                <w:left w:val="none" w:sz="0" w:space="0" w:color="auto"/>
                <w:bottom w:val="none" w:sz="0" w:space="0" w:color="auto"/>
                <w:right w:val="none" w:sz="0" w:space="0" w:color="auto"/>
              </w:divBdr>
              <w:divsChild>
                <w:div w:id="1201090623">
                  <w:marLeft w:val="0"/>
                  <w:marRight w:val="0"/>
                  <w:marTop w:val="0"/>
                  <w:marBottom w:val="0"/>
                  <w:divBdr>
                    <w:top w:val="none" w:sz="0" w:space="0" w:color="auto"/>
                    <w:left w:val="none" w:sz="0" w:space="0" w:color="auto"/>
                    <w:bottom w:val="none" w:sz="0" w:space="0" w:color="auto"/>
                    <w:right w:val="none" w:sz="0" w:space="0" w:color="auto"/>
                  </w:divBdr>
                  <w:divsChild>
                    <w:div w:id="164826161">
                      <w:marLeft w:val="0"/>
                      <w:marRight w:val="0"/>
                      <w:marTop w:val="0"/>
                      <w:marBottom w:val="0"/>
                      <w:divBdr>
                        <w:top w:val="none" w:sz="0" w:space="0" w:color="auto"/>
                        <w:left w:val="none" w:sz="0" w:space="0" w:color="auto"/>
                        <w:bottom w:val="none" w:sz="0" w:space="0" w:color="auto"/>
                        <w:right w:val="none" w:sz="0" w:space="0" w:color="auto"/>
                      </w:divBdr>
                      <w:divsChild>
                        <w:div w:id="1537893407">
                          <w:marLeft w:val="0"/>
                          <w:marRight w:val="0"/>
                          <w:marTop w:val="0"/>
                          <w:marBottom w:val="0"/>
                          <w:divBdr>
                            <w:top w:val="none" w:sz="0" w:space="0" w:color="auto"/>
                            <w:left w:val="none" w:sz="0" w:space="0" w:color="auto"/>
                            <w:bottom w:val="none" w:sz="0" w:space="0" w:color="auto"/>
                            <w:right w:val="none" w:sz="0" w:space="0" w:color="auto"/>
                          </w:divBdr>
                          <w:divsChild>
                            <w:div w:id="1556162141">
                              <w:marLeft w:val="0"/>
                              <w:marRight w:val="0"/>
                              <w:marTop w:val="0"/>
                              <w:marBottom w:val="0"/>
                              <w:divBdr>
                                <w:top w:val="none" w:sz="0" w:space="0" w:color="auto"/>
                                <w:left w:val="none" w:sz="0" w:space="0" w:color="auto"/>
                                <w:bottom w:val="none" w:sz="0" w:space="0" w:color="auto"/>
                                <w:right w:val="none" w:sz="0" w:space="0" w:color="auto"/>
                              </w:divBdr>
                            </w:div>
                            <w:div w:id="1416895395">
                              <w:marLeft w:val="0"/>
                              <w:marRight w:val="0"/>
                              <w:marTop w:val="0"/>
                              <w:marBottom w:val="0"/>
                              <w:divBdr>
                                <w:top w:val="none" w:sz="0" w:space="0" w:color="auto"/>
                                <w:left w:val="none" w:sz="0" w:space="0" w:color="auto"/>
                                <w:bottom w:val="none" w:sz="0" w:space="0" w:color="auto"/>
                                <w:right w:val="none" w:sz="0" w:space="0" w:color="auto"/>
                              </w:divBdr>
                            </w:div>
                          </w:divsChild>
                        </w:div>
                        <w:div w:id="295335067">
                          <w:marLeft w:val="0"/>
                          <w:marRight w:val="0"/>
                          <w:marTop w:val="0"/>
                          <w:marBottom w:val="0"/>
                          <w:divBdr>
                            <w:top w:val="none" w:sz="0" w:space="0" w:color="auto"/>
                            <w:left w:val="none" w:sz="0" w:space="0" w:color="auto"/>
                            <w:bottom w:val="none" w:sz="0" w:space="0" w:color="auto"/>
                            <w:right w:val="none" w:sz="0" w:space="0" w:color="auto"/>
                          </w:divBdr>
                          <w:divsChild>
                            <w:div w:id="1634866935">
                              <w:marLeft w:val="0"/>
                              <w:marRight w:val="230"/>
                              <w:marTop w:val="138"/>
                              <w:marBottom w:val="0"/>
                              <w:divBdr>
                                <w:top w:val="none" w:sz="0" w:space="0" w:color="auto"/>
                                <w:left w:val="none" w:sz="0" w:space="0" w:color="auto"/>
                                <w:bottom w:val="none" w:sz="0" w:space="0" w:color="auto"/>
                                <w:right w:val="none" w:sz="0" w:space="0" w:color="auto"/>
                              </w:divBdr>
                              <w:divsChild>
                                <w:div w:id="4203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703188">
          <w:marLeft w:val="0"/>
          <w:marRight w:val="0"/>
          <w:marTop w:val="0"/>
          <w:marBottom w:val="0"/>
          <w:divBdr>
            <w:top w:val="none" w:sz="0" w:space="0" w:color="auto"/>
            <w:left w:val="none" w:sz="0" w:space="0" w:color="auto"/>
            <w:bottom w:val="none" w:sz="0" w:space="0" w:color="auto"/>
            <w:right w:val="none" w:sz="0" w:space="0" w:color="auto"/>
          </w:divBdr>
          <w:divsChild>
            <w:div w:id="1866677493">
              <w:marLeft w:val="0"/>
              <w:marRight w:val="0"/>
              <w:marTop w:val="0"/>
              <w:marBottom w:val="0"/>
              <w:divBdr>
                <w:top w:val="none" w:sz="0" w:space="0" w:color="auto"/>
                <w:left w:val="none" w:sz="0" w:space="0" w:color="auto"/>
                <w:bottom w:val="none" w:sz="0" w:space="0" w:color="auto"/>
                <w:right w:val="none" w:sz="0" w:space="0" w:color="auto"/>
              </w:divBdr>
              <w:divsChild>
                <w:div w:id="589193866">
                  <w:marLeft w:val="0"/>
                  <w:marRight w:val="0"/>
                  <w:marTop w:val="0"/>
                  <w:marBottom w:val="0"/>
                  <w:divBdr>
                    <w:top w:val="none" w:sz="0" w:space="0" w:color="auto"/>
                    <w:left w:val="none" w:sz="0" w:space="0" w:color="auto"/>
                    <w:bottom w:val="none" w:sz="0" w:space="0" w:color="auto"/>
                    <w:right w:val="none" w:sz="0" w:space="0" w:color="auto"/>
                  </w:divBdr>
                  <w:divsChild>
                    <w:div w:id="1579245482">
                      <w:marLeft w:val="0"/>
                      <w:marRight w:val="0"/>
                      <w:marTop w:val="0"/>
                      <w:marBottom w:val="0"/>
                      <w:divBdr>
                        <w:top w:val="none" w:sz="0" w:space="0" w:color="auto"/>
                        <w:left w:val="none" w:sz="0" w:space="0" w:color="auto"/>
                        <w:bottom w:val="none" w:sz="0" w:space="0" w:color="auto"/>
                        <w:right w:val="none" w:sz="0" w:space="0" w:color="auto"/>
                      </w:divBdr>
                      <w:divsChild>
                        <w:div w:id="7583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6379">
      <w:bodyDiv w:val="1"/>
      <w:marLeft w:val="0"/>
      <w:marRight w:val="0"/>
      <w:marTop w:val="0"/>
      <w:marBottom w:val="0"/>
      <w:divBdr>
        <w:top w:val="none" w:sz="0" w:space="0" w:color="auto"/>
        <w:left w:val="none" w:sz="0" w:space="0" w:color="auto"/>
        <w:bottom w:val="none" w:sz="0" w:space="0" w:color="auto"/>
        <w:right w:val="none" w:sz="0" w:space="0" w:color="auto"/>
      </w:divBdr>
      <w:divsChild>
        <w:div w:id="33503088">
          <w:marLeft w:val="0"/>
          <w:marRight w:val="0"/>
          <w:marTop w:val="0"/>
          <w:marBottom w:val="0"/>
          <w:divBdr>
            <w:top w:val="none" w:sz="0" w:space="0" w:color="auto"/>
            <w:left w:val="none" w:sz="0" w:space="0" w:color="auto"/>
            <w:bottom w:val="none" w:sz="0" w:space="0" w:color="auto"/>
            <w:right w:val="none" w:sz="0" w:space="0" w:color="auto"/>
          </w:divBdr>
          <w:divsChild>
            <w:div w:id="671758603">
              <w:marLeft w:val="0"/>
              <w:marRight w:val="0"/>
              <w:marTop w:val="0"/>
              <w:marBottom w:val="0"/>
              <w:divBdr>
                <w:top w:val="none" w:sz="0" w:space="0" w:color="auto"/>
                <w:left w:val="none" w:sz="0" w:space="0" w:color="auto"/>
                <w:bottom w:val="none" w:sz="0" w:space="0" w:color="auto"/>
                <w:right w:val="none" w:sz="0" w:space="0" w:color="auto"/>
              </w:divBdr>
              <w:divsChild>
                <w:div w:id="274024948">
                  <w:marLeft w:val="0"/>
                  <w:marRight w:val="0"/>
                  <w:marTop w:val="0"/>
                  <w:marBottom w:val="0"/>
                  <w:divBdr>
                    <w:top w:val="none" w:sz="0" w:space="0" w:color="auto"/>
                    <w:left w:val="none" w:sz="0" w:space="0" w:color="auto"/>
                    <w:bottom w:val="none" w:sz="0" w:space="0" w:color="auto"/>
                    <w:right w:val="none" w:sz="0" w:space="0" w:color="auto"/>
                  </w:divBdr>
                  <w:divsChild>
                    <w:div w:id="406271294">
                      <w:marLeft w:val="0"/>
                      <w:marRight w:val="0"/>
                      <w:marTop w:val="0"/>
                      <w:marBottom w:val="0"/>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sChild>
                            <w:div w:id="1130510273">
                              <w:marLeft w:val="0"/>
                              <w:marRight w:val="0"/>
                              <w:marTop w:val="0"/>
                              <w:marBottom w:val="0"/>
                              <w:divBdr>
                                <w:top w:val="none" w:sz="0" w:space="0" w:color="auto"/>
                                <w:left w:val="none" w:sz="0" w:space="0" w:color="auto"/>
                                <w:bottom w:val="none" w:sz="0" w:space="0" w:color="auto"/>
                                <w:right w:val="none" w:sz="0" w:space="0" w:color="auto"/>
                              </w:divBdr>
                            </w:div>
                            <w:div w:id="114256373">
                              <w:marLeft w:val="0"/>
                              <w:marRight w:val="0"/>
                              <w:marTop w:val="0"/>
                              <w:marBottom w:val="0"/>
                              <w:divBdr>
                                <w:top w:val="none" w:sz="0" w:space="0" w:color="auto"/>
                                <w:left w:val="none" w:sz="0" w:space="0" w:color="auto"/>
                                <w:bottom w:val="none" w:sz="0" w:space="0" w:color="auto"/>
                                <w:right w:val="none" w:sz="0" w:space="0" w:color="auto"/>
                              </w:divBdr>
                            </w:div>
                          </w:divsChild>
                        </w:div>
                        <w:div w:id="1222249103">
                          <w:marLeft w:val="0"/>
                          <w:marRight w:val="0"/>
                          <w:marTop w:val="0"/>
                          <w:marBottom w:val="0"/>
                          <w:divBdr>
                            <w:top w:val="none" w:sz="0" w:space="0" w:color="auto"/>
                            <w:left w:val="none" w:sz="0" w:space="0" w:color="auto"/>
                            <w:bottom w:val="none" w:sz="0" w:space="0" w:color="auto"/>
                            <w:right w:val="none" w:sz="0" w:space="0" w:color="auto"/>
                          </w:divBdr>
                          <w:divsChild>
                            <w:div w:id="1728727661">
                              <w:marLeft w:val="0"/>
                              <w:marRight w:val="230"/>
                              <w:marTop w:val="138"/>
                              <w:marBottom w:val="0"/>
                              <w:divBdr>
                                <w:top w:val="none" w:sz="0" w:space="0" w:color="auto"/>
                                <w:left w:val="none" w:sz="0" w:space="0" w:color="auto"/>
                                <w:bottom w:val="none" w:sz="0" w:space="0" w:color="auto"/>
                                <w:right w:val="none" w:sz="0" w:space="0" w:color="auto"/>
                              </w:divBdr>
                              <w:divsChild>
                                <w:div w:id="5555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094960">
          <w:marLeft w:val="0"/>
          <w:marRight w:val="0"/>
          <w:marTop w:val="0"/>
          <w:marBottom w:val="0"/>
          <w:divBdr>
            <w:top w:val="none" w:sz="0" w:space="0" w:color="auto"/>
            <w:left w:val="none" w:sz="0" w:space="0" w:color="auto"/>
            <w:bottom w:val="none" w:sz="0" w:space="0" w:color="auto"/>
            <w:right w:val="none" w:sz="0" w:space="0" w:color="auto"/>
          </w:divBdr>
          <w:divsChild>
            <w:div w:id="842545440">
              <w:marLeft w:val="0"/>
              <w:marRight w:val="0"/>
              <w:marTop w:val="0"/>
              <w:marBottom w:val="0"/>
              <w:divBdr>
                <w:top w:val="none" w:sz="0" w:space="0" w:color="auto"/>
                <w:left w:val="none" w:sz="0" w:space="0" w:color="auto"/>
                <w:bottom w:val="none" w:sz="0" w:space="0" w:color="auto"/>
                <w:right w:val="none" w:sz="0" w:space="0" w:color="auto"/>
              </w:divBdr>
              <w:divsChild>
                <w:div w:id="916784890">
                  <w:marLeft w:val="0"/>
                  <w:marRight w:val="0"/>
                  <w:marTop w:val="0"/>
                  <w:marBottom w:val="0"/>
                  <w:divBdr>
                    <w:top w:val="none" w:sz="0" w:space="0" w:color="auto"/>
                    <w:left w:val="none" w:sz="0" w:space="0" w:color="auto"/>
                    <w:bottom w:val="none" w:sz="0" w:space="0" w:color="auto"/>
                    <w:right w:val="none" w:sz="0" w:space="0" w:color="auto"/>
                  </w:divBdr>
                  <w:divsChild>
                    <w:div w:id="1759712879">
                      <w:marLeft w:val="0"/>
                      <w:marRight w:val="0"/>
                      <w:marTop w:val="0"/>
                      <w:marBottom w:val="0"/>
                      <w:divBdr>
                        <w:top w:val="none" w:sz="0" w:space="0" w:color="auto"/>
                        <w:left w:val="none" w:sz="0" w:space="0" w:color="auto"/>
                        <w:bottom w:val="none" w:sz="0" w:space="0" w:color="auto"/>
                        <w:right w:val="none" w:sz="0" w:space="0" w:color="auto"/>
                      </w:divBdr>
                      <w:divsChild>
                        <w:div w:id="14443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37</Pages>
  <Words>6339</Words>
  <Characters>36133</Characters>
  <Application>Microsoft Office Word</Application>
  <DocSecurity>0</DocSecurity>
  <Lines>301</Lines>
  <Paragraphs>84</Paragraphs>
  <ScaleCrop>false</ScaleCrop>
  <Company/>
  <LinksUpToDate>false</LinksUpToDate>
  <CharactersWithSpaces>42388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691</cp:revision>
  <dcterms:created xsi:type="dcterms:W3CDTF">2014-10-29T12:08:00Z</dcterms:created>
  <dcterms:modified xsi:type="dcterms:W3CDTF">2023-12-18T11:12:00Z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